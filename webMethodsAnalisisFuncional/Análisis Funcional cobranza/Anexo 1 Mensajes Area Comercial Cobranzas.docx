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B3E0E" w14:textId="77777777" w:rsidR="002F1FF3" w:rsidRDefault="002F1FF3" w:rsidP="00831824">
      <w:pPr>
        <w:ind w:left="720" w:hanging="360"/>
      </w:pPr>
    </w:p>
    <w:p w14:paraId="099ECA66" w14:textId="512720D0" w:rsidR="007C3F98" w:rsidRPr="00A678BC" w:rsidRDefault="002F1FF3">
      <w:pPr>
        <w:pStyle w:val="Prrafodelista"/>
        <w:numPr>
          <w:ilvl w:val="0"/>
          <w:numId w:val="6"/>
        </w:numPr>
        <w:rPr>
          <w:lang w:val="es-ES_tradnl" w:eastAsia="es-ES"/>
        </w:rPr>
      </w:pPr>
      <w:r w:rsidRPr="00A678BC">
        <w:rPr>
          <w:lang w:val="es-ES_tradnl" w:eastAsia="es-ES"/>
        </w:rPr>
        <w:t>Las peticiones</w:t>
      </w:r>
      <w:r w:rsidR="007C3F98" w:rsidRPr="00A678BC">
        <w:rPr>
          <w:lang w:val="es-ES_tradnl" w:eastAsia="es-ES"/>
        </w:rPr>
        <w:t xml:space="preserve"> </w:t>
      </w:r>
      <w:r w:rsidR="00A678BC" w:rsidRPr="00A678BC">
        <w:rPr>
          <w:lang w:val="es-ES_tradnl" w:eastAsia="es-ES"/>
        </w:rPr>
        <w:t xml:space="preserve">de los Brokers o Promotores relacionadas con Cobranzas </w:t>
      </w:r>
      <w:r w:rsidR="007C3F98" w:rsidRPr="00A678BC">
        <w:rPr>
          <w:lang w:val="es-ES_tradnl" w:eastAsia="es-ES"/>
        </w:rPr>
        <w:t xml:space="preserve">que se dejarán dentro de este proceso en </w:t>
      </w:r>
      <w:proofErr w:type="spellStart"/>
      <w:r w:rsidR="00533DFB">
        <w:rPr>
          <w:lang w:val="es-ES_tradnl" w:eastAsia="es-ES"/>
        </w:rPr>
        <w:t>webmethods</w:t>
      </w:r>
      <w:proofErr w:type="spellEnd"/>
      <w:r w:rsidR="007C3F98" w:rsidRPr="00A678BC">
        <w:rPr>
          <w:lang w:val="es-ES_tradnl" w:eastAsia="es-ES"/>
        </w:rPr>
        <w:t xml:space="preserve"> serán:</w:t>
      </w:r>
    </w:p>
    <w:p w14:paraId="1D6517D8" w14:textId="77777777" w:rsidR="007C3F98" w:rsidRDefault="007C3F98" w:rsidP="002F1FF3">
      <w:pPr>
        <w:rPr>
          <w:lang w:val="es-ES_tradnl" w:eastAsia="es-ES"/>
        </w:rPr>
      </w:pPr>
    </w:p>
    <w:p w14:paraId="031A8F05" w14:textId="4664BB43" w:rsidR="007C3F98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Aplicación de pólizas (Individual y Masiva).</w:t>
      </w:r>
    </w:p>
    <w:p w14:paraId="07BAB7EF" w14:textId="3DCD66D8" w:rsidR="002F1FF3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Devolución de Cobranzas (Individual y Masiva)</w:t>
      </w:r>
      <w:r>
        <w:rPr>
          <w:lang w:val="es-ES_tradnl" w:eastAsia="es-ES"/>
        </w:rPr>
        <w:t>.</w:t>
      </w:r>
    </w:p>
    <w:p w14:paraId="122E194D" w14:textId="7D84811F" w:rsidR="007C3F98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Solicitud de Factura (Individual, Integración y Desgloses).</w:t>
      </w:r>
    </w:p>
    <w:p w14:paraId="5F5A85E9" w14:textId="1F1E8901" w:rsidR="007C3F98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Rehabilitación de pólizas (Daños y Autos) (Individual y Masiva).</w:t>
      </w:r>
    </w:p>
    <w:p w14:paraId="1CCA51DC" w14:textId="09A4FED7" w:rsidR="007C3F98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Domiciliación de Datos Bancarios.</w:t>
      </w:r>
    </w:p>
    <w:p w14:paraId="0EB334B6" w14:textId="097A5ED8" w:rsidR="00A678BC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Aclaraciones de Cobranzas</w:t>
      </w:r>
      <w:r w:rsidR="00A678BC">
        <w:rPr>
          <w:lang w:val="es-ES_tradnl" w:eastAsia="es-ES"/>
        </w:rPr>
        <w:t>:</w:t>
      </w:r>
    </w:p>
    <w:p w14:paraId="3B3509BF" w14:textId="77777777" w:rsidR="00A678BC" w:rsidRDefault="00A678BC">
      <w:pPr>
        <w:pStyle w:val="Prrafodelista"/>
        <w:numPr>
          <w:ilvl w:val="1"/>
          <w:numId w:val="5"/>
        </w:numPr>
        <w:rPr>
          <w:lang w:val="es-ES_tradnl" w:eastAsia="es-ES"/>
        </w:rPr>
      </w:pPr>
      <w:r w:rsidRPr="00A678BC">
        <w:rPr>
          <w:lang w:val="es-ES_tradnl" w:eastAsia="es-ES"/>
        </w:rPr>
        <w:t>Cargo No Reconocido</w:t>
      </w:r>
    </w:p>
    <w:p w14:paraId="2A551F3B" w14:textId="77777777" w:rsidR="00A678BC" w:rsidRDefault="00A678BC">
      <w:pPr>
        <w:pStyle w:val="Prrafodelista"/>
        <w:numPr>
          <w:ilvl w:val="1"/>
          <w:numId w:val="5"/>
        </w:numPr>
        <w:rPr>
          <w:lang w:val="es-ES_tradnl" w:eastAsia="es-ES"/>
        </w:rPr>
      </w:pPr>
      <w:r w:rsidRPr="00A678BC">
        <w:rPr>
          <w:lang w:val="es-ES_tradnl" w:eastAsia="es-ES"/>
        </w:rPr>
        <w:t>Cargo Duplicado</w:t>
      </w:r>
    </w:p>
    <w:p w14:paraId="557B8418" w14:textId="77777777" w:rsidR="00A678BC" w:rsidRDefault="00A678BC">
      <w:pPr>
        <w:pStyle w:val="Prrafodelista"/>
        <w:numPr>
          <w:ilvl w:val="1"/>
          <w:numId w:val="5"/>
        </w:numPr>
        <w:rPr>
          <w:lang w:val="es-ES_tradnl" w:eastAsia="es-ES"/>
        </w:rPr>
      </w:pPr>
      <w:r w:rsidRPr="00A678BC">
        <w:rPr>
          <w:lang w:val="es-ES_tradnl" w:eastAsia="es-ES"/>
        </w:rPr>
        <w:t>Pago No Aplicado</w:t>
      </w:r>
    </w:p>
    <w:p w14:paraId="089FDD73" w14:textId="77777777" w:rsidR="00A678BC" w:rsidRDefault="00A678BC">
      <w:pPr>
        <w:pStyle w:val="Prrafodelista"/>
        <w:numPr>
          <w:ilvl w:val="1"/>
          <w:numId w:val="5"/>
        </w:numPr>
        <w:rPr>
          <w:lang w:val="es-ES_tradnl" w:eastAsia="es-ES"/>
        </w:rPr>
      </w:pPr>
      <w:r w:rsidRPr="00A678BC">
        <w:rPr>
          <w:lang w:val="es-ES_tradnl" w:eastAsia="es-ES"/>
        </w:rPr>
        <w:t>Aclaración de Facturas</w:t>
      </w:r>
    </w:p>
    <w:p w14:paraId="7A3F72B9" w14:textId="77777777" w:rsidR="00A678BC" w:rsidRDefault="00A678BC">
      <w:pPr>
        <w:pStyle w:val="Prrafodelista"/>
        <w:numPr>
          <w:ilvl w:val="1"/>
          <w:numId w:val="5"/>
        </w:numPr>
        <w:rPr>
          <w:lang w:val="es-ES_tradnl" w:eastAsia="es-ES"/>
        </w:rPr>
      </w:pPr>
      <w:r w:rsidRPr="00A678BC">
        <w:rPr>
          <w:lang w:val="es-ES_tradnl" w:eastAsia="es-ES"/>
        </w:rPr>
        <w:t>Aclaración de Nota de Crédito</w:t>
      </w:r>
    </w:p>
    <w:p w14:paraId="592C203C" w14:textId="6F1E58BE" w:rsidR="00A678BC" w:rsidRPr="00A678BC" w:rsidRDefault="00A678BC">
      <w:pPr>
        <w:pStyle w:val="Prrafodelista"/>
        <w:numPr>
          <w:ilvl w:val="1"/>
          <w:numId w:val="5"/>
        </w:numPr>
        <w:rPr>
          <w:lang w:val="es-ES_tradnl" w:eastAsia="es-ES"/>
        </w:rPr>
      </w:pPr>
      <w:r w:rsidRPr="00A678BC">
        <w:rPr>
          <w:lang w:val="es-ES_tradnl" w:eastAsia="es-ES"/>
        </w:rPr>
        <w:t>Aclaración de Complemento de pago</w:t>
      </w:r>
    </w:p>
    <w:p w14:paraId="3F050BA1" w14:textId="173ED384" w:rsidR="007C3F98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Rehabilitación Especial.</w:t>
      </w:r>
    </w:p>
    <w:p w14:paraId="7EF6E00B" w14:textId="19D12E70" w:rsidR="007C3F98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Solicitud de Cruce para Dotal, Restitución Préstamo o Informativo</w:t>
      </w:r>
      <w:r>
        <w:rPr>
          <w:lang w:val="es-ES_tradnl" w:eastAsia="es-ES"/>
        </w:rPr>
        <w:t>.</w:t>
      </w:r>
    </w:p>
    <w:p w14:paraId="5FFDF843" w14:textId="08EF383C" w:rsidR="007C3F98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Requerimiento de aviso de cobro</w:t>
      </w:r>
      <w:r>
        <w:rPr>
          <w:lang w:val="es-ES_tradnl" w:eastAsia="es-ES"/>
        </w:rPr>
        <w:t>.</w:t>
      </w:r>
    </w:p>
    <w:p w14:paraId="2D29FC55" w14:textId="5C4D1C74" w:rsidR="007C3F98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Despago de póliza por corrección de emisión o cambio de agente</w:t>
      </w:r>
      <w:r>
        <w:rPr>
          <w:lang w:val="es-ES_tradnl" w:eastAsia="es-ES"/>
        </w:rPr>
        <w:t>.</w:t>
      </w:r>
    </w:p>
    <w:p w14:paraId="60452BA5" w14:textId="154972FF" w:rsidR="007C3F98" w:rsidRPr="007C3F98" w:rsidRDefault="007C3F98">
      <w:pPr>
        <w:pStyle w:val="Prrafodelista"/>
        <w:numPr>
          <w:ilvl w:val="0"/>
          <w:numId w:val="5"/>
        </w:numPr>
        <w:rPr>
          <w:lang w:val="es-ES_tradnl" w:eastAsia="es-ES"/>
        </w:rPr>
      </w:pPr>
      <w:r w:rsidRPr="007C3F98">
        <w:rPr>
          <w:lang w:val="es-ES_tradnl" w:eastAsia="es-ES"/>
        </w:rPr>
        <w:t>Remesa o desremesa de recibos</w:t>
      </w:r>
      <w:r>
        <w:rPr>
          <w:lang w:val="es-ES_tradnl" w:eastAsia="es-ES"/>
        </w:rPr>
        <w:t>.</w:t>
      </w:r>
    </w:p>
    <w:p w14:paraId="259A20E7" w14:textId="22E879CB" w:rsidR="002F1FF3" w:rsidRDefault="002F1FF3" w:rsidP="002F1FF3">
      <w:pPr>
        <w:pStyle w:val="Prrafodelista"/>
        <w:rPr>
          <w:b/>
          <w:bCs/>
          <w:lang w:val="es-ES_tradnl" w:eastAsia="es-ES"/>
        </w:rPr>
      </w:pPr>
    </w:p>
    <w:p w14:paraId="75DC689A" w14:textId="77777777" w:rsidR="006125FD" w:rsidRDefault="00A678BC">
      <w:pPr>
        <w:pStyle w:val="Prrafodelista"/>
        <w:numPr>
          <w:ilvl w:val="0"/>
          <w:numId w:val="6"/>
        </w:numPr>
        <w:rPr>
          <w:lang w:val="es-ES_tradnl" w:eastAsia="es-ES"/>
        </w:rPr>
      </w:pPr>
      <w:r w:rsidRPr="00A678BC">
        <w:rPr>
          <w:lang w:val="es-ES_tradnl" w:eastAsia="es-ES"/>
        </w:rPr>
        <w:t xml:space="preserve">Los mensajes que se enviarán por correo electrónico a los Brokers o Promotores de estas </w:t>
      </w:r>
      <w:r w:rsidR="006125FD" w:rsidRPr="00A678BC">
        <w:rPr>
          <w:lang w:val="es-ES_tradnl" w:eastAsia="es-ES"/>
        </w:rPr>
        <w:t>peticiones</w:t>
      </w:r>
      <w:r w:rsidRPr="00A678BC">
        <w:rPr>
          <w:lang w:val="es-ES_tradnl" w:eastAsia="es-ES"/>
        </w:rPr>
        <w:t xml:space="preserve"> </w:t>
      </w:r>
      <w:r w:rsidR="006125FD">
        <w:rPr>
          <w:lang w:val="es-ES_tradnl" w:eastAsia="es-ES"/>
        </w:rPr>
        <w:t>son:</w:t>
      </w:r>
    </w:p>
    <w:p w14:paraId="32936EBE" w14:textId="77777777" w:rsidR="002F1FF3" w:rsidRDefault="002F1FF3" w:rsidP="002F1FF3">
      <w:pPr>
        <w:pStyle w:val="Prrafodelista"/>
        <w:rPr>
          <w:b/>
          <w:bCs/>
          <w:lang w:val="es-ES_tradnl" w:eastAsia="es-ES"/>
        </w:rPr>
      </w:pPr>
    </w:p>
    <w:p w14:paraId="2EB57C1E" w14:textId="5F0C2399" w:rsidR="00831824" w:rsidRDefault="00831824">
      <w:pPr>
        <w:pStyle w:val="Prrafodelista"/>
        <w:numPr>
          <w:ilvl w:val="0"/>
          <w:numId w:val="4"/>
        </w:numPr>
        <w:rPr>
          <w:b/>
          <w:bCs/>
          <w:lang w:val="es-ES_tradnl" w:eastAsia="es-ES"/>
        </w:rPr>
      </w:pPr>
      <w:r w:rsidRPr="00831824">
        <w:rPr>
          <w:b/>
          <w:bCs/>
          <w:lang w:val="es-ES_tradnl" w:eastAsia="es-ES"/>
        </w:rPr>
        <w:t xml:space="preserve">Envío de notificación </w:t>
      </w:r>
      <w:r>
        <w:rPr>
          <w:b/>
          <w:bCs/>
          <w:lang w:val="es-ES_tradnl" w:eastAsia="es-ES"/>
        </w:rPr>
        <w:t xml:space="preserve">al Bróker o Promotor cuando </w:t>
      </w:r>
      <w:r w:rsidRPr="00393098">
        <w:rPr>
          <w:b/>
          <w:bCs/>
          <w:highlight w:val="yellow"/>
          <w:lang w:val="es-ES_tradnl" w:eastAsia="es-ES"/>
        </w:rPr>
        <w:t>recibimos</w:t>
      </w:r>
      <w:r>
        <w:rPr>
          <w:b/>
          <w:bCs/>
          <w:lang w:val="es-ES_tradnl" w:eastAsia="es-ES"/>
        </w:rPr>
        <w:t xml:space="preserve"> el Folio </w:t>
      </w:r>
      <w:proofErr w:type="spellStart"/>
      <w:r w:rsidR="00533DFB">
        <w:rPr>
          <w:b/>
          <w:bCs/>
          <w:lang w:val="es-ES_tradnl" w:eastAsia="es-ES"/>
        </w:rPr>
        <w:t>webmethods</w:t>
      </w:r>
      <w:proofErr w:type="spellEnd"/>
      <w:r>
        <w:rPr>
          <w:b/>
          <w:bCs/>
          <w:lang w:val="es-ES_tradnl" w:eastAsia="es-ES"/>
        </w:rPr>
        <w:t>.</w:t>
      </w:r>
    </w:p>
    <w:p w14:paraId="2D9F5A38" w14:textId="77777777" w:rsidR="00831824" w:rsidRDefault="00831824" w:rsidP="000E315D">
      <w:pPr>
        <w:jc w:val="both"/>
        <w:rPr>
          <w:lang w:val="es-ES_tradnl" w:eastAsia="es-ES"/>
        </w:rPr>
      </w:pPr>
    </w:p>
    <w:p w14:paraId="04D6A14A" w14:textId="0367511C" w:rsidR="00F15A41" w:rsidRDefault="00A54630" w:rsidP="000E315D">
      <w:pPr>
        <w:jc w:val="both"/>
        <w:rPr>
          <w:lang w:val="es-ES_tradnl" w:eastAsia="es-ES"/>
        </w:rPr>
      </w:pPr>
      <w:r>
        <w:rPr>
          <w:lang w:val="es-ES_tradnl" w:eastAsia="es-ES"/>
        </w:rPr>
        <w:t>El botón Completar, avanzará el folio hacia la estación del Operativo de Cobranz</w:t>
      </w:r>
      <w:r w:rsidR="00F15A41">
        <w:rPr>
          <w:lang w:val="es-ES_tradnl" w:eastAsia="es-ES"/>
        </w:rPr>
        <w:t>a y en automático enviará una notificación al correo electrónico del agente o gerencia indicando lo siguiente:</w:t>
      </w:r>
    </w:p>
    <w:p w14:paraId="61842D9E" w14:textId="03549EF7" w:rsidR="00F15A41" w:rsidRDefault="00C43BDF" w:rsidP="000E315D">
      <w:pPr>
        <w:spacing w:before="100" w:beforeAutospacing="1" w:after="100" w:afterAutospacing="1"/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” Estimado</w:t>
      </w:r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</w:t>
      </w:r>
      <w:r w:rsidR="00E02F9F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agente</w:t>
      </w:r>
      <w:r w:rsidR="004C46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Aliado</w:t>
      </w:r>
      <w:r w:rsidR="00E02F9F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(debe aparecer el nombre del agente)</w:t>
      </w:r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, para MAPFRE lo más importante es hacer crecer </w:t>
      </w:r>
      <w:r w:rsidR="004C4698">
        <w:rPr>
          <w:rFonts w:ascii="Segoe UI" w:hAnsi="Segoe UI" w:cs="Segoe UI"/>
          <w:i/>
          <w:iCs/>
          <w:sz w:val="21"/>
          <w:szCs w:val="21"/>
          <w:lang w:eastAsia="es-MX"/>
        </w:rPr>
        <w:t>tú</w:t>
      </w:r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negocio, y es por esto </w:t>
      </w:r>
      <w:proofErr w:type="gramStart"/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que</w:t>
      </w:r>
      <w:proofErr w:type="gramEnd"/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queremos </w:t>
      </w:r>
      <w:r w:rsidR="004C4698">
        <w:rPr>
          <w:rFonts w:ascii="Segoe UI" w:hAnsi="Segoe UI" w:cs="Segoe UI"/>
          <w:i/>
          <w:iCs/>
          <w:sz w:val="21"/>
          <w:szCs w:val="21"/>
          <w:lang w:eastAsia="es-MX"/>
        </w:rPr>
        <w:t>confirmarte</w:t>
      </w:r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que hemos recibido </w:t>
      </w:r>
      <w:r w:rsidR="004C4698">
        <w:rPr>
          <w:rFonts w:ascii="Segoe UI" w:hAnsi="Segoe UI" w:cs="Segoe UI"/>
          <w:i/>
          <w:iCs/>
          <w:sz w:val="21"/>
          <w:szCs w:val="21"/>
          <w:lang w:eastAsia="es-MX"/>
        </w:rPr>
        <w:t>tu</w:t>
      </w:r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solicitud</w:t>
      </w: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el día tal, hora tal</w:t>
      </w:r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y estará siendo atendid</w:t>
      </w:r>
      <w:r w:rsidR="00E02F9F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a</w:t>
      </w:r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con el número de folio XXXXX</w:t>
      </w:r>
      <w:r w:rsidR="004C4698">
        <w:rPr>
          <w:rFonts w:ascii="Segoe UI" w:hAnsi="Segoe UI" w:cs="Segoe UI"/>
          <w:i/>
          <w:iCs/>
          <w:sz w:val="21"/>
          <w:szCs w:val="21"/>
          <w:lang w:eastAsia="es-MX"/>
        </w:rPr>
        <w:t>. N</w:t>
      </w:r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uestro equipo de profesionales estará trabajando para brindarle una respuesta en los tiempos de respuesta promedio</w:t>
      </w:r>
      <w:ins w:id="0" w:author="Lopez Marquez, Jose Adrian" w:date="2023-07-11T10:10:00Z">
        <w:r w:rsidR="00533DFB">
          <w:rPr>
            <w:rFonts w:ascii="Segoe UI" w:hAnsi="Segoe UI" w:cs="Segoe UI"/>
            <w:i/>
            <w:iCs/>
            <w:sz w:val="21"/>
            <w:szCs w:val="21"/>
            <w:lang w:eastAsia="es-MX"/>
          </w:rPr>
          <w:t xml:space="preserve"> </w:t>
        </w:r>
      </w:ins>
      <w:r w:rsidR="00F15A41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establecidos por cobranzas”</w:t>
      </w:r>
    </w:p>
    <w:p w14:paraId="4D5C887E" w14:textId="3668FFC8" w:rsidR="00393098" w:rsidRPr="00831824" w:rsidRDefault="00393098" w:rsidP="00393098">
      <w:pPr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Atentamente cobranzas</w:t>
      </w:r>
      <w:r>
        <w:rPr>
          <w:rFonts w:ascii="Segoe UI" w:hAnsi="Segoe UI" w:cs="Segoe UI"/>
          <w:i/>
          <w:iCs/>
          <w:sz w:val="21"/>
          <w:szCs w:val="21"/>
          <w:lang w:eastAsia="es-MX"/>
        </w:rPr>
        <w:t>.”</w:t>
      </w:r>
    </w:p>
    <w:p w14:paraId="03D8DE62" w14:textId="77777777" w:rsidR="00393098" w:rsidRPr="00831824" w:rsidRDefault="00393098" w:rsidP="000E315D">
      <w:pPr>
        <w:spacing w:before="100" w:beforeAutospacing="1" w:after="100" w:afterAutospacing="1"/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</w:p>
    <w:p w14:paraId="7FFD07CA" w14:textId="1D9634C1" w:rsidR="00831824" w:rsidRPr="00831824" w:rsidRDefault="00831824">
      <w:pPr>
        <w:pStyle w:val="Prrafodelista"/>
        <w:numPr>
          <w:ilvl w:val="0"/>
          <w:numId w:val="4"/>
        </w:numPr>
        <w:rPr>
          <w:b/>
          <w:bCs/>
          <w:lang w:val="es-ES_tradnl" w:eastAsia="es-ES"/>
        </w:rPr>
      </w:pPr>
      <w:r w:rsidRPr="00831824">
        <w:rPr>
          <w:b/>
          <w:bCs/>
          <w:lang w:val="es-ES_tradnl" w:eastAsia="es-ES"/>
        </w:rPr>
        <w:t xml:space="preserve">Envío de notificación al Bróker o Promotor cuando </w:t>
      </w:r>
      <w:r w:rsidRPr="00393098">
        <w:rPr>
          <w:b/>
          <w:bCs/>
          <w:highlight w:val="yellow"/>
          <w:lang w:val="es-ES_tradnl" w:eastAsia="es-ES"/>
        </w:rPr>
        <w:t>concluimos</w:t>
      </w:r>
      <w:r>
        <w:rPr>
          <w:b/>
          <w:bCs/>
          <w:lang w:val="es-ES_tradnl" w:eastAsia="es-ES"/>
        </w:rPr>
        <w:t xml:space="preserve"> </w:t>
      </w:r>
      <w:r w:rsidRPr="00831824">
        <w:rPr>
          <w:b/>
          <w:bCs/>
          <w:lang w:val="es-ES_tradnl" w:eastAsia="es-ES"/>
        </w:rPr>
        <w:t xml:space="preserve">el Folio </w:t>
      </w:r>
      <w:proofErr w:type="spellStart"/>
      <w:r w:rsidR="00533DFB">
        <w:rPr>
          <w:b/>
          <w:bCs/>
          <w:lang w:val="es-ES_tradnl" w:eastAsia="es-ES"/>
        </w:rPr>
        <w:t>webmethods</w:t>
      </w:r>
      <w:proofErr w:type="spellEnd"/>
      <w:r w:rsidRPr="00831824">
        <w:rPr>
          <w:b/>
          <w:bCs/>
          <w:lang w:val="es-ES_tradnl" w:eastAsia="es-ES"/>
        </w:rPr>
        <w:t>.</w:t>
      </w:r>
    </w:p>
    <w:p w14:paraId="592735BB" w14:textId="504519A7" w:rsidR="00862796" w:rsidRDefault="00862796" w:rsidP="000E315D">
      <w:pPr>
        <w:jc w:val="both"/>
        <w:rPr>
          <w:lang w:val="es-ES_tradnl" w:eastAsia="es-ES"/>
        </w:rPr>
      </w:pPr>
    </w:p>
    <w:p w14:paraId="62E68E58" w14:textId="77777777" w:rsidR="00831824" w:rsidRDefault="00862796" w:rsidP="000E315D">
      <w:pPr>
        <w:jc w:val="both"/>
        <w:rPr>
          <w:lang w:val="es-ES_tradnl" w:eastAsia="es-ES"/>
        </w:rPr>
      </w:pPr>
      <w:r>
        <w:rPr>
          <w:lang w:val="es-ES_tradnl" w:eastAsia="es-ES"/>
        </w:rPr>
        <w:t xml:space="preserve">El botón </w:t>
      </w:r>
      <w:r w:rsidR="004C3DA7">
        <w:rPr>
          <w:lang w:val="es-ES_tradnl" w:eastAsia="es-ES"/>
        </w:rPr>
        <w:t>Terminar. -</w:t>
      </w:r>
      <w:r>
        <w:rPr>
          <w:lang w:val="es-ES_tradnl" w:eastAsia="es-ES"/>
        </w:rPr>
        <w:t xml:space="preserve"> Finaliza el folio y al momento de dar clic, ejecuta un envío de notificación de manera automática al agente y/o al analista comercial que generó el folio con el siguiente mensaje </w:t>
      </w:r>
    </w:p>
    <w:p w14:paraId="7695C2D4" w14:textId="7CC85E50" w:rsidR="00526782" w:rsidRPr="00831824" w:rsidRDefault="00862796" w:rsidP="00831824">
      <w:pPr>
        <w:spacing w:before="100" w:beforeAutospacing="1" w:after="100" w:afterAutospacing="1"/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“Estimado </w:t>
      </w:r>
      <w:proofErr w:type="gramStart"/>
      <w:r w:rsidR="004C4698">
        <w:rPr>
          <w:rFonts w:ascii="Segoe UI" w:hAnsi="Segoe UI" w:cs="Segoe UI"/>
          <w:i/>
          <w:iCs/>
          <w:sz w:val="21"/>
          <w:szCs w:val="21"/>
          <w:lang w:eastAsia="es-MX"/>
        </w:rPr>
        <w:t>Aliado</w:t>
      </w:r>
      <w:r w:rsidR="00393098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(</w:t>
      </w:r>
      <w:proofErr w:type="gramEnd"/>
      <w:r w:rsidR="00393098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debe aparecer el nombre del agente), </w:t>
      </w:r>
      <w:r w:rsidR="004C4698">
        <w:rPr>
          <w:rFonts w:ascii="Segoe UI" w:hAnsi="Segoe UI" w:cs="Segoe UI"/>
          <w:i/>
          <w:iCs/>
          <w:sz w:val="21"/>
          <w:szCs w:val="21"/>
          <w:lang w:eastAsia="es-MX"/>
        </w:rPr>
        <w:t>t</w:t>
      </w: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u solicitud con el número XXXXX</w:t>
      </w:r>
      <w:r w:rsidR="00526782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y recibida el día tal, hora tal</w:t>
      </w:r>
      <w:r w:rsidR="00533DFB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(se debe recuperar las fechas automáticamente)</w:t>
      </w:r>
      <w:r w:rsidR="00526782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,</w:t>
      </w: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ha sido concluido</w:t>
      </w:r>
      <w:r w:rsidR="00526782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con éxito con el siguiente número de liquidación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XXXXX (indicar </w:t>
      </w:r>
      <w:r w:rsidR="00533DFB">
        <w:rPr>
          <w:rFonts w:ascii="Segoe UI" w:hAnsi="Segoe UI" w:cs="Segoe UI"/>
          <w:i/>
          <w:iCs/>
          <w:sz w:val="21"/>
          <w:szCs w:val="21"/>
          <w:lang w:eastAsia="es-MX"/>
        </w:rPr>
        <w:t>número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de liquidación</w:t>
      </w:r>
      <w:r w:rsidR="00533DFB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que se plasmó en pantalla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).P</w:t>
      </w: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ara MAPFRE resolver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t</w:t>
      </w: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u petición es nuestra prioridad, brindándo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t</w:t>
      </w: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e una mejor experiencia todos los días</w:t>
      </w:r>
      <w:r w:rsidR="00526782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.</w:t>
      </w:r>
      <w:r w:rsidR="00831824">
        <w:rPr>
          <w:rFonts w:ascii="Segoe UI" w:hAnsi="Segoe UI" w:cs="Segoe UI"/>
          <w:i/>
          <w:iCs/>
          <w:sz w:val="21"/>
          <w:szCs w:val="21"/>
          <w:lang w:eastAsia="es-MX"/>
        </w:rPr>
        <w:t>”</w:t>
      </w:r>
    </w:p>
    <w:p w14:paraId="05F609E4" w14:textId="75296EC0" w:rsidR="00862796" w:rsidRPr="00831824" w:rsidRDefault="00526782" w:rsidP="000E315D">
      <w:pPr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Atentamente cobranzas</w:t>
      </w:r>
      <w:r w:rsidR="00393098">
        <w:rPr>
          <w:rFonts w:ascii="Segoe UI" w:hAnsi="Segoe UI" w:cs="Segoe UI"/>
          <w:i/>
          <w:iCs/>
          <w:sz w:val="21"/>
          <w:szCs w:val="21"/>
          <w:lang w:eastAsia="es-MX"/>
        </w:rPr>
        <w:t>.”</w:t>
      </w:r>
    </w:p>
    <w:p w14:paraId="596F6240" w14:textId="0CD8CE52" w:rsidR="00831824" w:rsidRDefault="00831824" w:rsidP="000E315D">
      <w:pPr>
        <w:jc w:val="both"/>
        <w:rPr>
          <w:rStyle w:val="ui-provider"/>
          <w:b/>
          <w:bCs/>
        </w:rPr>
      </w:pPr>
    </w:p>
    <w:p w14:paraId="38329A3E" w14:textId="1C09B663" w:rsidR="00393098" w:rsidRDefault="00393098" w:rsidP="000E315D">
      <w:pPr>
        <w:jc w:val="both"/>
        <w:rPr>
          <w:rStyle w:val="ui-provider"/>
          <w:b/>
          <w:bCs/>
        </w:rPr>
      </w:pPr>
    </w:p>
    <w:p w14:paraId="3BA6B261" w14:textId="62E78669" w:rsidR="006125FD" w:rsidRDefault="006125FD" w:rsidP="000E315D">
      <w:pPr>
        <w:jc w:val="both"/>
        <w:rPr>
          <w:rStyle w:val="ui-provider"/>
          <w:b/>
          <w:bCs/>
        </w:rPr>
      </w:pPr>
    </w:p>
    <w:p w14:paraId="671C4CD3" w14:textId="77777777" w:rsidR="006125FD" w:rsidRDefault="006125FD" w:rsidP="000E315D">
      <w:pPr>
        <w:jc w:val="both"/>
        <w:rPr>
          <w:rStyle w:val="ui-provider"/>
          <w:b/>
          <w:bCs/>
        </w:rPr>
      </w:pPr>
    </w:p>
    <w:p w14:paraId="6B4A2E8E" w14:textId="7861D8F3" w:rsidR="00393098" w:rsidRPr="00393098" w:rsidRDefault="00393098">
      <w:pPr>
        <w:pStyle w:val="Prrafodelista"/>
        <w:numPr>
          <w:ilvl w:val="0"/>
          <w:numId w:val="4"/>
        </w:numPr>
        <w:rPr>
          <w:b/>
          <w:bCs/>
          <w:lang w:val="es-ES_tradnl" w:eastAsia="es-ES"/>
        </w:rPr>
      </w:pPr>
      <w:r w:rsidRPr="00393098">
        <w:rPr>
          <w:b/>
          <w:bCs/>
          <w:lang w:val="es-ES_tradnl" w:eastAsia="es-ES"/>
        </w:rPr>
        <w:t xml:space="preserve">Envío de notificación al Bróker o Promotor cuando </w:t>
      </w:r>
      <w:r>
        <w:rPr>
          <w:b/>
          <w:bCs/>
          <w:highlight w:val="yellow"/>
          <w:lang w:val="es-ES_tradnl" w:eastAsia="es-ES"/>
        </w:rPr>
        <w:t>devolvemos</w:t>
      </w:r>
      <w:r w:rsidRPr="00393098">
        <w:rPr>
          <w:b/>
          <w:bCs/>
          <w:lang w:val="es-ES_tradnl" w:eastAsia="es-ES"/>
        </w:rPr>
        <w:t xml:space="preserve"> el Folio GAMA.</w:t>
      </w:r>
    </w:p>
    <w:p w14:paraId="5BB6A167" w14:textId="77777777" w:rsidR="00831824" w:rsidRDefault="00831824" w:rsidP="000E315D">
      <w:pPr>
        <w:jc w:val="both"/>
        <w:rPr>
          <w:rStyle w:val="ui-provider"/>
          <w:b/>
          <w:bCs/>
        </w:rPr>
      </w:pPr>
    </w:p>
    <w:p w14:paraId="071A2CC0" w14:textId="77777777" w:rsidR="00533DFB" w:rsidRDefault="00526782" w:rsidP="000E315D">
      <w:pPr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6A4F09">
        <w:rPr>
          <w:rStyle w:val="ui-provider"/>
          <w:b/>
          <w:bCs/>
        </w:rPr>
        <w:t xml:space="preserve">El botón </w:t>
      </w:r>
      <w:proofErr w:type="gramStart"/>
      <w:r w:rsidRPr="006A4F09">
        <w:rPr>
          <w:rStyle w:val="ui-provider"/>
          <w:b/>
          <w:bCs/>
        </w:rPr>
        <w:t>Devolver.-</w:t>
      </w:r>
      <w:proofErr w:type="gramEnd"/>
      <w:r>
        <w:rPr>
          <w:rStyle w:val="ui-provider"/>
        </w:rPr>
        <w:t xml:space="preserve"> Envía el folio nuevamente con el agente o analista que generó el folio, se debe colocar un motivo</w:t>
      </w:r>
      <w:r w:rsidR="008B6579">
        <w:rPr>
          <w:rStyle w:val="ui-provider"/>
        </w:rPr>
        <w:t xml:space="preserve"> de forma ob</w:t>
      </w:r>
      <w:r w:rsidR="00533DFB">
        <w:rPr>
          <w:rStyle w:val="ui-provider"/>
        </w:rPr>
        <w:t xml:space="preserve">ligatoria </w:t>
      </w:r>
      <w:r w:rsidR="00393098">
        <w:rPr>
          <w:rFonts w:ascii="Segoe UI" w:hAnsi="Segoe UI" w:cs="Segoe UI"/>
          <w:i/>
          <w:iCs/>
          <w:sz w:val="21"/>
          <w:szCs w:val="21"/>
          <w:lang w:eastAsia="es-MX"/>
        </w:rPr>
        <w:t>(</w:t>
      </w:r>
      <w:r w:rsidR="00393098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debe aparecer el nombre del agente),</w:t>
      </w:r>
      <w:r w:rsidR="00533DFB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catálogo:</w:t>
      </w:r>
    </w:p>
    <w:p w14:paraId="5B6FC061" w14:textId="77777777" w:rsidR="00533DFB" w:rsidRDefault="00533DFB" w:rsidP="000E315D">
      <w:pPr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</w:p>
    <w:p w14:paraId="6E46954B" w14:textId="77777777" w:rsidR="00533DFB" w:rsidRDefault="00526782" w:rsidP="00533DFB">
      <w:pPr>
        <w:pStyle w:val="Prrafodelista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Información incompleta, </w:t>
      </w:r>
    </w:p>
    <w:p w14:paraId="14057851" w14:textId="30E57858" w:rsidR="00533DFB" w:rsidRDefault="00526782" w:rsidP="00533DFB">
      <w:pPr>
        <w:pStyle w:val="Prrafodelista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>Información errónea</w:t>
      </w:r>
    </w:p>
    <w:p w14:paraId="37D29CF7" w14:textId="77777777" w:rsidR="00533DFB" w:rsidRDefault="00526782" w:rsidP="00533DFB">
      <w:pPr>
        <w:pStyle w:val="Prrafodelista"/>
        <w:numPr>
          <w:ilvl w:val="0"/>
          <w:numId w:val="7"/>
        </w:numPr>
        <w:rPr>
          <w:rStyle w:val="ui-provider"/>
        </w:rPr>
      </w:pPr>
      <w:r>
        <w:rPr>
          <w:rStyle w:val="ui-provider"/>
        </w:rPr>
        <w:t xml:space="preserve">Documentación No legible), </w:t>
      </w:r>
    </w:p>
    <w:p w14:paraId="14D3830A" w14:textId="77777777" w:rsidR="00533DFB" w:rsidRDefault="00533DFB" w:rsidP="00533DFB">
      <w:pPr>
        <w:pStyle w:val="Prrafodelista"/>
        <w:ind w:left="1428"/>
        <w:rPr>
          <w:rStyle w:val="ui-provider"/>
        </w:rPr>
      </w:pPr>
    </w:p>
    <w:p w14:paraId="2DA107C6" w14:textId="25DC7078" w:rsidR="006A4F09" w:rsidRPr="00393098" w:rsidRDefault="00526782" w:rsidP="00533DFB">
      <w:r>
        <w:rPr>
          <w:rStyle w:val="ui-provider"/>
        </w:rPr>
        <w:t>y abrir</w:t>
      </w:r>
      <w:r w:rsidR="008B6579">
        <w:rPr>
          <w:rStyle w:val="ui-provider"/>
        </w:rPr>
        <w:t xml:space="preserve"> caja</w:t>
      </w:r>
      <w:r>
        <w:rPr>
          <w:rStyle w:val="ui-provider"/>
        </w:rPr>
        <w:t xml:space="preserve"> de comentarios con 1000 caracteres</w:t>
      </w:r>
      <w:r w:rsidR="008B6579">
        <w:rPr>
          <w:rStyle w:val="ui-provider"/>
        </w:rPr>
        <w:t xml:space="preserve"> con los botones de Aceptar y Cancelar</w:t>
      </w:r>
      <w:r w:rsidR="00617975">
        <w:rPr>
          <w:rStyle w:val="ui-provider"/>
        </w:rPr>
        <w:t xml:space="preserve"> y sea visible para el solicitante en el folio (campo obligatorio)</w:t>
      </w:r>
      <w:r w:rsidR="00393098">
        <w:rPr>
          <w:rStyle w:val="ui-provider"/>
        </w:rPr>
        <w:t xml:space="preserve"> </w:t>
      </w:r>
      <w:r w:rsidR="006A4F09" w:rsidRPr="00533DFB">
        <w:rPr>
          <w:lang w:val="es-ES_tradnl" w:eastAsia="es-ES"/>
        </w:rPr>
        <w:t>al momento de dar clic, ejecuta un envío de notificación de manera automática al agente y/o al analista comercial que generó el folio con el siguiente mensaje</w:t>
      </w:r>
      <w:r w:rsidR="00F706E7" w:rsidRPr="00533DFB">
        <w:rPr>
          <w:lang w:val="es-ES_tradnl" w:eastAsia="es-ES"/>
        </w:rPr>
        <w:t>:</w:t>
      </w:r>
    </w:p>
    <w:p w14:paraId="6EC0B05D" w14:textId="53440511" w:rsidR="00F706E7" w:rsidRPr="00393098" w:rsidRDefault="000E315D" w:rsidP="00393098">
      <w:pPr>
        <w:spacing w:before="100" w:beforeAutospacing="1" w:after="100" w:afterAutospacing="1"/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” Estimado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Aliado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</w:t>
      </w:r>
      <w:r w:rsidR="00393098">
        <w:rPr>
          <w:rFonts w:ascii="Segoe UI" w:hAnsi="Segoe UI" w:cs="Segoe UI"/>
          <w:i/>
          <w:iCs/>
          <w:sz w:val="21"/>
          <w:szCs w:val="21"/>
          <w:lang w:eastAsia="es-MX"/>
        </w:rPr>
        <w:t>(</w:t>
      </w:r>
      <w:r w:rsidR="00393098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debe aparecer el nombre del agente), 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lamentamos informar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t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e que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t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u solicitud con el </w:t>
      </w:r>
      <w:r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numero XXXXX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ha sido devuelta, con el siguiente motivo (traer en automático el motivo y los comentarios </w:t>
      </w:r>
      <w:proofErr w:type="gramStart"/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realizados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)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…</w:t>
      </w:r>
      <w:proofErr w:type="gramEnd"/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A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gradecemos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t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u atención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en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compartir la información solicitada”</w:t>
      </w:r>
    </w:p>
    <w:p w14:paraId="1F65665A" w14:textId="26A08CD5" w:rsidR="00393098" w:rsidRDefault="00393098" w:rsidP="00393098">
      <w:pPr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Atentamente cobranzas</w:t>
      </w:r>
      <w:r>
        <w:rPr>
          <w:rFonts w:ascii="Segoe UI" w:hAnsi="Segoe UI" w:cs="Segoe UI"/>
          <w:i/>
          <w:iCs/>
          <w:sz w:val="21"/>
          <w:szCs w:val="21"/>
          <w:lang w:eastAsia="es-MX"/>
        </w:rPr>
        <w:t>.”</w:t>
      </w:r>
    </w:p>
    <w:p w14:paraId="1313C9D3" w14:textId="79325002" w:rsidR="00393098" w:rsidRDefault="00393098" w:rsidP="00393098">
      <w:pPr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</w:p>
    <w:p w14:paraId="4EA9AC2C" w14:textId="5E3EEB59" w:rsidR="008B6579" w:rsidRPr="00351737" w:rsidRDefault="008B6579" w:rsidP="000E315D">
      <w:pPr>
        <w:jc w:val="both"/>
        <w:rPr>
          <w:rStyle w:val="ui-provider"/>
        </w:rPr>
      </w:pPr>
    </w:p>
    <w:p w14:paraId="5206B2A7" w14:textId="78180145" w:rsidR="00393098" w:rsidRPr="00393098" w:rsidRDefault="00393098">
      <w:pPr>
        <w:pStyle w:val="Prrafodelista"/>
        <w:numPr>
          <w:ilvl w:val="0"/>
          <w:numId w:val="4"/>
        </w:numPr>
        <w:rPr>
          <w:b/>
          <w:bCs/>
          <w:lang w:val="es-ES_tradnl" w:eastAsia="es-ES"/>
        </w:rPr>
      </w:pPr>
      <w:r w:rsidRPr="00393098">
        <w:rPr>
          <w:b/>
          <w:bCs/>
          <w:lang w:val="es-ES_tradnl" w:eastAsia="es-ES"/>
        </w:rPr>
        <w:t xml:space="preserve">Envío de notificación al Bróker o Promotor cuando </w:t>
      </w:r>
      <w:r w:rsidRPr="00393098">
        <w:rPr>
          <w:b/>
          <w:bCs/>
          <w:highlight w:val="yellow"/>
          <w:lang w:val="es-ES_tradnl" w:eastAsia="es-ES"/>
        </w:rPr>
        <w:t>rechazamos</w:t>
      </w:r>
      <w:r w:rsidRPr="00393098">
        <w:rPr>
          <w:b/>
          <w:bCs/>
          <w:lang w:val="es-ES_tradnl" w:eastAsia="es-ES"/>
        </w:rPr>
        <w:t xml:space="preserve"> el Folio GAMA.</w:t>
      </w:r>
    </w:p>
    <w:p w14:paraId="6C765BE0" w14:textId="77777777" w:rsidR="00393098" w:rsidRDefault="00393098" w:rsidP="000E315D">
      <w:pPr>
        <w:jc w:val="both"/>
        <w:rPr>
          <w:rStyle w:val="ui-provider"/>
          <w:b/>
          <w:bCs/>
        </w:rPr>
      </w:pPr>
    </w:p>
    <w:p w14:paraId="4119316E" w14:textId="77777777" w:rsidR="00533DFB" w:rsidRDefault="008B6579" w:rsidP="000E315D">
      <w:pPr>
        <w:jc w:val="both"/>
        <w:rPr>
          <w:rStyle w:val="ui-provider"/>
        </w:rPr>
      </w:pPr>
      <w:r w:rsidRPr="00351737">
        <w:rPr>
          <w:rStyle w:val="ui-provider"/>
          <w:b/>
          <w:bCs/>
        </w:rPr>
        <w:t xml:space="preserve">El botón </w:t>
      </w:r>
      <w:r w:rsidR="000E315D" w:rsidRPr="00351737">
        <w:rPr>
          <w:rStyle w:val="ui-provider"/>
          <w:b/>
          <w:bCs/>
        </w:rPr>
        <w:t>Rechazar. -</w:t>
      </w:r>
      <w:r w:rsidRPr="00351737">
        <w:rPr>
          <w:rStyle w:val="ui-provider"/>
        </w:rPr>
        <w:t xml:space="preserve"> Finaliza el folio sin opción a reaperturarlo se debe colocar un motivo de forma obligatoria</w:t>
      </w:r>
      <w:r w:rsidR="00533DFB">
        <w:rPr>
          <w:rStyle w:val="ui-provider"/>
        </w:rPr>
        <w:t>, catálogo:</w:t>
      </w:r>
    </w:p>
    <w:p w14:paraId="15BED4A1" w14:textId="77777777" w:rsidR="00533DFB" w:rsidRDefault="00533DFB" w:rsidP="000E315D">
      <w:pPr>
        <w:jc w:val="both"/>
        <w:rPr>
          <w:rStyle w:val="ui-provider"/>
        </w:rPr>
      </w:pPr>
    </w:p>
    <w:p w14:paraId="5D2B1854" w14:textId="77777777" w:rsidR="00533DFB" w:rsidRDefault="008B6579" w:rsidP="00533DFB">
      <w:pPr>
        <w:pStyle w:val="Prrafodelista"/>
        <w:numPr>
          <w:ilvl w:val="0"/>
          <w:numId w:val="8"/>
        </w:numPr>
        <w:rPr>
          <w:rStyle w:val="ui-provider"/>
        </w:rPr>
      </w:pPr>
      <w:r w:rsidRPr="00351737">
        <w:rPr>
          <w:rStyle w:val="ui-provider"/>
        </w:rPr>
        <w:t xml:space="preserve">Pago No Recibido, </w:t>
      </w:r>
    </w:p>
    <w:p w14:paraId="1E2087B6" w14:textId="77777777" w:rsidR="00533DFB" w:rsidRDefault="008B6579" w:rsidP="00533DFB">
      <w:pPr>
        <w:pStyle w:val="Prrafodelista"/>
        <w:numPr>
          <w:ilvl w:val="0"/>
          <w:numId w:val="8"/>
        </w:numPr>
        <w:rPr>
          <w:rStyle w:val="ui-provider"/>
        </w:rPr>
      </w:pPr>
      <w:r w:rsidRPr="00351737">
        <w:rPr>
          <w:rStyle w:val="ui-provider"/>
        </w:rPr>
        <w:t>Recibo No Vigente</w:t>
      </w:r>
      <w:r w:rsidR="00796CCA" w:rsidRPr="00351737">
        <w:rPr>
          <w:rStyle w:val="ui-provider"/>
        </w:rPr>
        <w:t xml:space="preserve">, </w:t>
      </w:r>
    </w:p>
    <w:p w14:paraId="4B839083" w14:textId="225CF56A" w:rsidR="00533DFB" w:rsidRDefault="00796CCA" w:rsidP="00533DFB">
      <w:pPr>
        <w:pStyle w:val="Prrafodelista"/>
        <w:numPr>
          <w:ilvl w:val="0"/>
          <w:numId w:val="8"/>
        </w:numPr>
        <w:rPr>
          <w:rStyle w:val="ui-provider"/>
        </w:rPr>
      </w:pPr>
      <w:r w:rsidRPr="00351737">
        <w:rPr>
          <w:rStyle w:val="ui-provider"/>
        </w:rPr>
        <w:t>Pago aplicado a otra póliza</w:t>
      </w:r>
    </w:p>
    <w:p w14:paraId="38746654" w14:textId="77777777" w:rsidR="00533DFB" w:rsidRDefault="00533DFB" w:rsidP="00533DFB">
      <w:pPr>
        <w:pStyle w:val="Prrafodelista"/>
        <w:rPr>
          <w:rStyle w:val="ui-provider"/>
        </w:rPr>
      </w:pPr>
    </w:p>
    <w:p w14:paraId="0479BF2F" w14:textId="5CA6F73F" w:rsidR="006A4F09" w:rsidRPr="00393098" w:rsidRDefault="00796CCA" w:rsidP="00533DFB">
      <w:r w:rsidRPr="00351737">
        <w:rPr>
          <w:rStyle w:val="ui-provider"/>
        </w:rPr>
        <w:t>y abrir caja de comentarios con 1000 caracteres con los botones de Aceptar y Cancelar</w:t>
      </w:r>
      <w:r w:rsidR="00617975">
        <w:rPr>
          <w:rStyle w:val="ui-provider"/>
        </w:rPr>
        <w:t xml:space="preserve">. (El </w:t>
      </w:r>
      <w:proofErr w:type="gramStart"/>
      <w:r w:rsidR="00617975">
        <w:rPr>
          <w:rStyle w:val="ui-provider"/>
        </w:rPr>
        <w:t xml:space="preserve">comentario </w:t>
      </w:r>
      <w:r w:rsidR="00533DFB">
        <w:rPr>
          <w:rStyle w:val="ui-provider"/>
        </w:rPr>
        <w:t xml:space="preserve"> y</w:t>
      </w:r>
      <w:proofErr w:type="gramEnd"/>
      <w:r w:rsidR="00533DFB">
        <w:rPr>
          <w:rStyle w:val="ui-provider"/>
        </w:rPr>
        <w:t xml:space="preserve"> motivo </w:t>
      </w:r>
      <w:r w:rsidR="00617975">
        <w:rPr>
          <w:rStyle w:val="ui-provider"/>
        </w:rPr>
        <w:t>sea agregado a la carta de rechazo y al folio)</w:t>
      </w:r>
      <w:r w:rsidR="00393098">
        <w:rPr>
          <w:rStyle w:val="ui-provider"/>
        </w:rPr>
        <w:t xml:space="preserve"> </w:t>
      </w:r>
      <w:r w:rsidR="006A4F09" w:rsidRPr="00533DFB">
        <w:rPr>
          <w:lang w:val="es-ES_tradnl" w:eastAsia="es-ES"/>
        </w:rPr>
        <w:t>al momento de dar clic, ejecuta un envío de notificación de manera automática al agente y/o al analista comercial que generó el folio con el siguiente mensaje</w:t>
      </w:r>
      <w:r w:rsidR="00F706E7" w:rsidRPr="00533DFB">
        <w:rPr>
          <w:lang w:val="es-ES_tradnl" w:eastAsia="es-ES"/>
        </w:rPr>
        <w:t>:</w:t>
      </w:r>
    </w:p>
    <w:p w14:paraId="233DB84D" w14:textId="11D43658" w:rsidR="00F706E7" w:rsidRPr="00351737" w:rsidRDefault="00F706E7" w:rsidP="000E315D">
      <w:pPr>
        <w:jc w:val="both"/>
        <w:rPr>
          <w:lang w:val="es-ES_tradnl" w:eastAsia="es-ES"/>
        </w:rPr>
      </w:pPr>
    </w:p>
    <w:p w14:paraId="7A791BE6" w14:textId="0C6801E8" w:rsidR="00BD1DCF" w:rsidRPr="00393098" w:rsidRDefault="000E315D" w:rsidP="00393098">
      <w:pPr>
        <w:spacing w:before="100" w:beforeAutospacing="1" w:after="100" w:afterAutospacing="1"/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” Estimado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Aliado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</w:t>
      </w:r>
      <w:r w:rsidR="00393098">
        <w:rPr>
          <w:rFonts w:ascii="Segoe UI" w:hAnsi="Segoe UI" w:cs="Segoe UI"/>
          <w:i/>
          <w:iCs/>
          <w:sz w:val="21"/>
          <w:szCs w:val="21"/>
          <w:lang w:eastAsia="es-MX"/>
        </w:rPr>
        <w:t>(</w:t>
      </w:r>
      <w:r w:rsidR="00393098"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debe aparecer el nombre del agente</w:t>
      </w:r>
      <w:r w:rsidR="00393098">
        <w:rPr>
          <w:rFonts w:ascii="Segoe UI" w:hAnsi="Segoe UI" w:cs="Segoe UI"/>
          <w:i/>
          <w:iCs/>
          <w:sz w:val="21"/>
          <w:szCs w:val="21"/>
          <w:lang w:eastAsia="es-MX"/>
        </w:rPr>
        <w:t>)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, lamentamos informar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t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e que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t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u solicitud con el </w:t>
      </w:r>
      <w:r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numero XXXXX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ha sido rechazada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por el siguiente motivo:</w:t>
      </w:r>
      <w:r w:rsidR="00533DFB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</w:t>
      </w:r>
      <w:r w:rsidR="00F706E7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agregar motivo y comentarios generados en el folio</w:t>
      </w:r>
      <w:r w:rsidR="00BD1DCF" w:rsidRPr="00393098">
        <w:rPr>
          <w:rFonts w:ascii="Segoe UI" w:hAnsi="Segoe UI" w:cs="Segoe UI"/>
          <w:i/>
          <w:iCs/>
          <w:sz w:val="21"/>
          <w:szCs w:val="21"/>
          <w:lang w:eastAsia="es-MX"/>
        </w:rPr>
        <w:t>.</w:t>
      </w:r>
    </w:p>
    <w:p w14:paraId="44F9008A" w14:textId="0D1DE8D7" w:rsidR="00393098" w:rsidRDefault="00BD1DCF" w:rsidP="00393098">
      <w:pPr>
        <w:spacing w:before="100" w:beforeAutospacing="1" w:after="100" w:afterAutospacing="1"/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Por lo anterior lamentamos no poder acompañarte en esta solicitud, </w:t>
      </w:r>
      <w:r w:rsid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agradecemos de antemano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t</w:t>
      </w:r>
      <w:r w:rsid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u comprensión y esperamos seguir teniendo la oportunidad de </w:t>
      </w:r>
      <w:r w:rsidR="00B47B77">
        <w:rPr>
          <w:rFonts w:ascii="Segoe UI" w:hAnsi="Segoe UI" w:cs="Segoe UI"/>
          <w:i/>
          <w:iCs/>
          <w:sz w:val="21"/>
          <w:szCs w:val="21"/>
          <w:lang w:eastAsia="es-MX"/>
        </w:rPr>
        <w:t>brindarte</w:t>
      </w:r>
      <w:r w:rsidR="00393098">
        <w:rPr>
          <w:rFonts w:ascii="Segoe UI" w:hAnsi="Segoe UI" w:cs="Segoe UI"/>
          <w:i/>
          <w:iCs/>
          <w:sz w:val="21"/>
          <w:szCs w:val="21"/>
          <w:lang w:eastAsia="es-MX"/>
        </w:rPr>
        <w:t xml:space="preserve"> nuestro servicio.</w:t>
      </w:r>
    </w:p>
    <w:p w14:paraId="4CA02217" w14:textId="460623BF" w:rsidR="00393098" w:rsidRDefault="00393098" w:rsidP="00393098">
      <w:pPr>
        <w:jc w:val="both"/>
        <w:rPr>
          <w:rFonts w:ascii="Segoe UI" w:hAnsi="Segoe UI" w:cs="Segoe UI"/>
          <w:i/>
          <w:iCs/>
          <w:sz w:val="21"/>
          <w:szCs w:val="21"/>
          <w:lang w:eastAsia="es-MX"/>
        </w:rPr>
      </w:pPr>
      <w:r w:rsidRPr="00831824">
        <w:rPr>
          <w:rFonts w:ascii="Segoe UI" w:hAnsi="Segoe UI" w:cs="Segoe UI"/>
          <w:i/>
          <w:iCs/>
          <w:sz w:val="21"/>
          <w:szCs w:val="21"/>
          <w:lang w:eastAsia="es-MX"/>
        </w:rPr>
        <w:t>Atentamente cobranzas</w:t>
      </w:r>
      <w:r>
        <w:rPr>
          <w:rFonts w:ascii="Segoe UI" w:hAnsi="Segoe UI" w:cs="Segoe UI"/>
          <w:i/>
          <w:iCs/>
          <w:sz w:val="21"/>
          <w:szCs w:val="21"/>
          <w:lang w:eastAsia="es-MX"/>
        </w:rPr>
        <w:t>.”</w:t>
      </w:r>
    </w:p>
    <w:p w14:paraId="1A6F9364" w14:textId="2EA45B79" w:rsidR="00526782" w:rsidRDefault="00526782" w:rsidP="000E315D">
      <w:pPr>
        <w:jc w:val="both"/>
        <w:rPr>
          <w:rStyle w:val="ui-provider"/>
        </w:rPr>
      </w:pPr>
    </w:p>
    <w:p w14:paraId="37FEE89E" w14:textId="77777777" w:rsidR="0091306C" w:rsidRDefault="0091306C" w:rsidP="000E315D">
      <w:pPr>
        <w:jc w:val="both"/>
        <w:rPr>
          <w:lang w:val="es-ES_tradnl" w:eastAsia="es-ES"/>
        </w:rPr>
      </w:pPr>
    </w:p>
    <w:sectPr w:rsidR="0091306C" w:rsidSect="00401567">
      <w:headerReference w:type="default" r:id="rId8"/>
      <w:footerReference w:type="default" r:id="rId9"/>
      <w:pgSz w:w="12240" w:h="15840" w:code="1"/>
      <w:pgMar w:top="1134" w:right="1701" w:bottom="1134" w:left="1701" w:header="142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40FF" w14:textId="77777777" w:rsidR="00D91546" w:rsidRDefault="00D91546" w:rsidP="00F91DB7">
      <w:r>
        <w:separator/>
      </w:r>
    </w:p>
  </w:endnote>
  <w:endnote w:type="continuationSeparator" w:id="0">
    <w:p w14:paraId="42627BF4" w14:textId="77777777" w:rsidR="00D91546" w:rsidRDefault="00D91546" w:rsidP="00F91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96" w:type="dxa"/>
      <w:jc w:val="center"/>
      <w:tblBorders>
        <w:top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4715"/>
      <w:gridCol w:w="3981"/>
    </w:tblGrid>
    <w:tr w:rsidR="006505B3" w14:paraId="40D77586" w14:textId="77777777" w:rsidTr="001960A0">
      <w:trPr>
        <w:cantSplit/>
        <w:trHeight w:hRule="exact" w:val="738"/>
        <w:jc w:val="center"/>
      </w:trPr>
      <w:tc>
        <w:tcPr>
          <w:tcW w:w="4715" w:type="dxa"/>
        </w:tcPr>
        <w:p w14:paraId="6BFE64CA" w14:textId="77777777" w:rsidR="006505B3" w:rsidRDefault="006505B3" w:rsidP="00F91DB7">
          <w:pPr>
            <w:pStyle w:val="Piedepgina"/>
            <w:rPr>
              <w:rStyle w:val="Nmerodepgina"/>
              <w:rFonts w:eastAsiaTheme="majorEastAsia"/>
              <w:i/>
              <w:snapToGrid w:val="0"/>
              <w:sz w:val="18"/>
            </w:rPr>
          </w:pPr>
        </w:p>
      </w:tc>
      <w:tc>
        <w:tcPr>
          <w:tcW w:w="3981" w:type="dxa"/>
        </w:tcPr>
        <w:p w14:paraId="196D7CE4" w14:textId="77777777" w:rsidR="006505B3" w:rsidRDefault="006505B3" w:rsidP="00DB1A96">
          <w:pPr>
            <w:pStyle w:val="Piedepgina"/>
            <w:jc w:val="right"/>
            <w:rPr>
              <w:rStyle w:val="Nmerodepgina"/>
              <w:rFonts w:eastAsiaTheme="majorEastAsia"/>
              <w:i/>
              <w:snapToGrid w:val="0"/>
              <w:sz w:val="18"/>
            </w:rPr>
          </w:pPr>
        </w:p>
        <w:p w14:paraId="185CF2B3" w14:textId="77777777" w:rsidR="006505B3" w:rsidRDefault="006505B3" w:rsidP="00DB1A96">
          <w:pPr>
            <w:pStyle w:val="Piedepgina"/>
            <w:jc w:val="right"/>
            <w:rPr>
              <w:rStyle w:val="Nmerodepgina"/>
              <w:rFonts w:eastAsiaTheme="majorEastAsia"/>
              <w:i/>
              <w:snapToGrid w:val="0"/>
              <w:sz w:val="18"/>
            </w:rPr>
          </w:pPr>
          <w:r>
            <w:rPr>
              <w:rStyle w:val="Nmerodepgina"/>
              <w:rFonts w:eastAsiaTheme="majorEastAsia"/>
              <w:i/>
              <w:snapToGrid w:val="0"/>
              <w:sz w:val="18"/>
            </w:rPr>
            <w:t xml:space="preserve">Página </w:t>
          </w:r>
          <w:r>
            <w:rPr>
              <w:rStyle w:val="Nmerodepgina"/>
              <w:rFonts w:eastAsiaTheme="majorEastAsia"/>
              <w:i/>
              <w:snapToGrid w:val="0"/>
              <w:sz w:val="18"/>
            </w:rPr>
            <w:fldChar w:fldCharType="begin"/>
          </w:r>
          <w:r>
            <w:rPr>
              <w:rStyle w:val="Nmerodepgina"/>
              <w:rFonts w:eastAsiaTheme="majorEastAsia"/>
              <w:i/>
              <w:snapToGrid w:val="0"/>
              <w:sz w:val="18"/>
            </w:rPr>
            <w:instrText xml:space="preserve"> PAGE </w:instrText>
          </w:r>
          <w:r>
            <w:rPr>
              <w:rStyle w:val="Nmerodepgina"/>
              <w:rFonts w:eastAsiaTheme="majorEastAsia"/>
              <w:i/>
              <w:snapToGrid w:val="0"/>
              <w:sz w:val="18"/>
            </w:rPr>
            <w:fldChar w:fldCharType="separate"/>
          </w:r>
          <w:r w:rsidR="007E02A9">
            <w:rPr>
              <w:rStyle w:val="Nmerodepgina"/>
              <w:rFonts w:eastAsiaTheme="majorEastAsia"/>
              <w:i/>
              <w:noProof/>
              <w:snapToGrid w:val="0"/>
              <w:sz w:val="18"/>
            </w:rPr>
            <w:t>20</w:t>
          </w:r>
          <w:r>
            <w:rPr>
              <w:rStyle w:val="Nmerodepgina"/>
              <w:rFonts w:eastAsiaTheme="majorEastAsia"/>
              <w:i/>
              <w:snapToGrid w:val="0"/>
              <w:sz w:val="18"/>
            </w:rPr>
            <w:fldChar w:fldCharType="end"/>
          </w:r>
          <w:r>
            <w:rPr>
              <w:rStyle w:val="Nmerodepgina"/>
              <w:rFonts w:eastAsiaTheme="majorEastAsia"/>
              <w:i/>
              <w:snapToGrid w:val="0"/>
              <w:sz w:val="18"/>
            </w:rPr>
            <w:t xml:space="preserve"> de </w:t>
          </w:r>
          <w:r>
            <w:rPr>
              <w:rStyle w:val="Nmerodepgina"/>
              <w:rFonts w:eastAsiaTheme="majorEastAsia"/>
              <w:i/>
              <w:sz w:val="18"/>
            </w:rPr>
            <w:fldChar w:fldCharType="begin"/>
          </w:r>
          <w:r>
            <w:rPr>
              <w:rStyle w:val="Nmerodepgina"/>
              <w:rFonts w:eastAsiaTheme="majorEastAsia"/>
              <w:i/>
              <w:sz w:val="18"/>
            </w:rPr>
            <w:instrText xml:space="preserve"> NUMPAGES </w:instrText>
          </w:r>
          <w:r>
            <w:rPr>
              <w:rStyle w:val="Nmerodepgina"/>
              <w:rFonts w:eastAsiaTheme="majorEastAsia"/>
              <w:i/>
              <w:sz w:val="18"/>
            </w:rPr>
            <w:fldChar w:fldCharType="separate"/>
          </w:r>
          <w:r w:rsidR="007E02A9">
            <w:rPr>
              <w:rStyle w:val="Nmerodepgina"/>
              <w:rFonts w:eastAsiaTheme="majorEastAsia"/>
              <w:i/>
              <w:noProof/>
              <w:sz w:val="18"/>
            </w:rPr>
            <w:t>21</w:t>
          </w:r>
          <w:r>
            <w:rPr>
              <w:rStyle w:val="Nmerodepgina"/>
              <w:rFonts w:eastAsiaTheme="majorEastAsia"/>
              <w:i/>
              <w:sz w:val="18"/>
            </w:rPr>
            <w:fldChar w:fldCharType="end"/>
          </w:r>
        </w:p>
      </w:tc>
    </w:tr>
  </w:tbl>
  <w:p w14:paraId="24C46DDF" w14:textId="77777777" w:rsidR="006505B3" w:rsidRDefault="006505B3" w:rsidP="00F91D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66DD6" w14:textId="77777777" w:rsidR="00D91546" w:rsidRDefault="00D91546" w:rsidP="00F91DB7">
      <w:r>
        <w:separator/>
      </w:r>
    </w:p>
  </w:footnote>
  <w:footnote w:type="continuationSeparator" w:id="0">
    <w:p w14:paraId="196715AA" w14:textId="77777777" w:rsidR="00D91546" w:rsidRDefault="00D91546" w:rsidP="00F91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bottom w:val="doub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8"/>
      <w:gridCol w:w="6237"/>
    </w:tblGrid>
    <w:tr w:rsidR="006505B3" w:rsidRPr="00861DB4" w14:paraId="36DE1AB1" w14:textId="77777777" w:rsidTr="001960A0">
      <w:trPr>
        <w:cantSplit/>
        <w:trHeight w:val="703"/>
      </w:trPr>
      <w:tc>
        <w:tcPr>
          <w:tcW w:w="2518" w:type="dxa"/>
          <w:vAlign w:val="center"/>
        </w:tcPr>
        <w:p w14:paraId="4E6C24F9" w14:textId="77777777" w:rsidR="006505B3" w:rsidRDefault="006505B3" w:rsidP="00F91DB7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 wp14:anchorId="63336CBC" wp14:editId="46DF5B29">
                <wp:extent cx="1463040" cy="365760"/>
                <wp:effectExtent l="0" t="0" r="3810" b="0"/>
                <wp:docPr id="16" name="Imagen 33" descr="logomapfre3 - cop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mapfre3 - cop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304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25D3512E" w14:textId="77777777" w:rsidR="006505B3" w:rsidRPr="00950106" w:rsidRDefault="006505B3" w:rsidP="003C2496">
          <w:pPr>
            <w:pStyle w:val="Encabezado"/>
            <w:jc w:val="right"/>
          </w:pPr>
          <w:r w:rsidRPr="00A53812"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01B91F32" wp14:editId="35EE78D6">
                <wp:simplePos x="0" y="0"/>
                <wp:positionH relativeFrom="column">
                  <wp:posOffset>2219960</wp:posOffset>
                </wp:positionH>
                <wp:positionV relativeFrom="paragraph">
                  <wp:posOffset>-464185</wp:posOffset>
                </wp:positionV>
                <wp:extent cx="1666875" cy="601345"/>
                <wp:effectExtent l="0" t="0" r="9525" b="8255"/>
                <wp:wrapTopAndBottom/>
                <wp:docPr id="46" name="Picture 46" descr="C:\Users\KarenSharaith\Downloads\M_univcorp_pos_V_claim_mun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KarenSharaith\Downloads\M_univcorp_pos_V_claim_mund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802" b="19936"/>
                        <a:stretch/>
                      </pic:blipFill>
                      <pic:spPr bwMode="auto">
                        <a:xfrm>
                          <a:off x="0" y="0"/>
                          <a:ext cx="1666875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3BBC62F" w14:textId="77777777" w:rsidR="006505B3" w:rsidRPr="000B1529" w:rsidRDefault="006505B3" w:rsidP="00F91DB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4A9"/>
      </v:shape>
    </w:pict>
  </w:numPicBullet>
  <w:abstractNum w:abstractNumId="0" w15:restartNumberingAfterBreak="0">
    <w:nsid w:val="0431683A"/>
    <w:multiLevelType w:val="hybridMultilevel"/>
    <w:tmpl w:val="76F4F4A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B662E93"/>
    <w:multiLevelType w:val="hybridMultilevel"/>
    <w:tmpl w:val="F86CD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F1D77"/>
    <w:multiLevelType w:val="hybridMultilevel"/>
    <w:tmpl w:val="2F88F8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9657E"/>
    <w:multiLevelType w:val="multilevel"/>
    <w:tmpl w:val="2FCE63F6"/>
    <w:lvl w:ilvl="0">
      <w:start w:val="1"/>
      <w:numFmt w:val="decimal"/>
      <w:pStyle w:val="Estilo1-6d"/>
      <w:lvlText w:val="%1."/>
      <w:lvlJc w:val="left"/>
      <w:pPr>
        <w:ind w:left="0" w:firstLine="0"/>
      </w:pPr>
      <w:rPr>
        <w:rFonts w:ascii="Trebuchet MS" w:hAnsi="Trebuchet MS" w:cstheme="minorHAnsi" w:hint="default"/>
        <w:b/>
        <w:i w:val="0"/>
        <w:strike w:val="0"/>
        <w:dstrike w:val="0"/>
        <w:vanish w:val="0"/>
        <w:color w:val="auto"/>
        <w:sz w:val="20"/>
        <w:szCs w:val="36"/>
        <w:u w:val="none"/>
        <w:vertAlign w:val="baseline"/>
      </w:rPr>
    </w:lvl>
    <w:lvl w:ilvl="1">
      <w:start w:val="1"/>
      <w:numFmt w:val="decimal"/>
      <w:pStyle w:val="Estilo2-6d"/>
      <w:isLgl/>
      <w:lvlText w:val="%1.%2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Estilo3-6d"/>
      <w:isLgl/>
      <w:lvlText w:val="%1.%2.%3"/>
      <w:lvlJc w:val="left"/>
      <w:pPr>
        <w:ind w:left="1077" w:hanging="717"/>
      </w:pPr>
      <w:rPr>
        <w:rFonts w:ascii="Trebuchet MS" w:hAnsi="Trebuchet MS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Estilo4-6d"/>
      <w:isLgl/>
      <w:lvlText w:val="%1.%2.%3.%4"/>
      <w:lvlJc w:val="left"/>
      <w:pPr>
        <w:ind w:left="1077" w:hanging="397"/>
      </w:pPr>
      <w:rPr>
        <w:rFonts w:ascii="Trebuchet MS" w:hAnsi="Trebuchet MS" w:hint="default"/>
        <w:b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16D6D1D"/>
    <w:multiLevelType w:val="multilevel"/>
    <w:tmpl w:val="0DDC15F6"/>
    <w:styleLink w:val="Listaactual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8BC1986"/>
    <w:multiLevelType w:val="hybridMultilevel"/>
    <w:tmpl w:val="E0FC9E6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8E82611"/>
    <w:multiLevelType w:val="hybridMultilevel"/>
    <w:tmpl w:val="3E1C16BE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8590C"/>
    <w:multiLevelType w:val="hybridMultilevel"/>
    <w:tmpl w:val="B6E26906"/>
    <w:lvl w:ilvl="0" w:tplc="7DA460E4">
      <w:start w:val="1"/>
      <w:numFmt w:val="decimal"/>
      <w:pStyle w:val="Ttulo1"/>
      <w:lvlText w:val="%1.1"/>
      <w:lvlJc w:val="left"/>
      <w:pPr>
        <w:ind w:left="720" w:hanging="360"/>
      </w:pPr>
      <w:rPr>
        <w:rFonts w:hint="default"/>
        <w:caps w:val="0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768817">
    <w:abstractNumId w:val="3"/>
  </w:num>
  <w:num w:numId="2" w16cid:durableId="396905000">
    <w:abstractNumId w:val="7"/>
  </w:num>
  <w:num w:numId="3" w16cid:durableId="774442908">
    <w:abstractNumId w:val="4"/>
  </w:num>
  <w:num w:numId="4" w16cid:durableId="1623073614">
    <w:abstractNumId w:val="1"/>
  </w:num>
  <w:num w:numId="5" w16cid:durableId="182091567">
    <w:abstractNumId w:val="0"/>
  </w:num>
  <w:num w:numId="6" w16cid:durableId="816343276">
    <w:abstractNumId w:val="6"/>
  </w:num>
  <w:num w:numId="7" w16cid:durableId="1708947146">
    <w:abstractNumId w:val="5"/>
  </w:num>
  <w:num w:numId="8" w16cid:durableId="2064986293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pez Marquez, Jose Adrian">
    <w15:presenceInfo w15:providerId="AD" w15:userId="S::JOSLOPEZ@mapfre.net::9ddbec2a-89ea-469f-acda-773a32d8e7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529"/>
    <w:rsid w:val="000002F7"/>
    <w:rsid w:val="000100C2"/>
    <w:rsid w:val="00010679"/>
    <w:rsid w:val="0001174F"/>
    <w:rsid w:val="00012419"/>
    <w:rsid w:val="000136C7"/>
    <w:rsid w:val="00014224"/>
    <w:rsid w:val="0001582D"/>
    <w:rsid w:val="000215F3"/>
    <w:rsid w:val="00025198"/>
    <w:rsid w:val="00026CB8"/>
    <w:rsid w:val="00027D6F"/>
    <w:rsid w:val="00031719"/>
    <w:rsid w:val="00034014"/>
    <w:rsid w:val="000350BA"/>
    <w:rsid w:val="00037920"/>
    <w:rsid w:val="000420AC"/>
    <w:rsid w:val="00045109"/>
    <w:rsid w:val="00047409"/>
    <w:rsid w:val="00050E8B"/>
    <w:rsid w:val="000552A5"/>
    <w:rsid w:val="00055583"/>
    <w:rsid w:val="00056163"/>
    <w:rsid w:val="00057144"/>
    <w:rsid w:val="00057547"/>
    <w:rsid w:val="000613E3"/>
    <w:rsid w:val="00065420"/>
    <w:rsid w:val="000655BE"/>
    <w:rsid w:val="00066675"/>
    <w:rsid w:val="00067416"/>
    <w:rsid w:val="00067593"/>
    <w:rsid w:val="00067C60"/>
    <w:rsid w:val="0007036B"/>
    <w:rsid w:val="000734C4"/>
    <w:rsid w:val="00074AF2"/>
    <w:rsid w:val="000752E1"/>
    <w:rsid w:val="00076DD2"/>
    <w:rsid w:val="0008491D"/>
    <w:rsid w:val="0008533B"/>
    <w:rsid w:val="000927D1"/>
    <w:rsid w:val="000952D3"/>
    <w:rsid w:val="00095A2E"/>
    <w:rsid w:val="00097949"/>
    <w:rsid w:val="000A1535"/>
    <w:rsid w:val="000A2103"/>
    <w:rsid w:val="000A356A"/>
    <w:rsid w:val="000A4E14"/>
    <w:rsid w:val="000A629A"/>
    <w:rsid w:val="000A7450"/>
    <w:rsid w:val="000B1529"/>
    <w:rsid w:val="000B4A2C"/>
    <w:rsid w:val="000B54A4"/>
    <w:rsid w:val="000B774D"/>
    <w:rsid w:val="000C3996"/>
    <w:rsid w:val="000C3CD3"/>
    <w:rsid w:val="000C554F"/>
    <w:rsid w:val="000D0462"/>
    <w:rsid w:val="000D2FDB"/>
    <w:rsid w:val="000D30FE"/>
    <w:rsid w:val="000D4B20"/>
    <w:rsid w:val="000D5702"/>
    <w:rsid w:val="000D5A14"/>
    <w:rsid w:val="000D718B"/>
    <w:rsid w:val="000E1E95"/>
    <w:rsid w:val="000E315D"/>
    <w:rsid w:val="000E4A71"/>
    <w:rsid w:val="000E5007"/>
    <w:rsid w:val="000E5EF4"/>
    <w:rsid w:val="000E6128"/>
    <w:rsid w:val="000E6547"/>
    <w:rsid w:val="000F0ACE"/>
    <w:rsid w:val="000F7148"/>
    <w:rsid w:val="001027FF"/>
    <w:rsid w:val="0010474B"/>
    <w:rsid w:val="0010532E"/>
    <w:rsid w:val="0010624C"/>
    <w:rsid w:val="001130B1"/>
    <w:rsid w:val="0011366F"/>
    <w:rsid w:val="00113F52"/>
    <w:rsid w:val="0011467E"/>
    <w:rsid w:val="001169A2"/>
    <w:rsid w:val="00116C02"/>
    <w:rsid w:val="00121B88"/>
    <w:rsid w:val="00130B19"/>
    <w:rsid w:val="00132172"/>
    <w:rsid w:val="00132752"/>
    <w:rsid w:val="00137D49"/>
    <w:rsid w:val="001407B4"/>
    <w:rsid w:val="001411B5"/>
    <w:rsid w:val="00142123"/>
    <w:rsid w:val="00142E20"/>
    <w:rsid w:val="00145E14"/>
    <w:rsid w:val="001466A4"/>
    <w:rsid w:val="00151855"/>
    <w:rsid w:val="0015397A"/>
    <w:rsid w:val="00154ECD"/>
    <w:rsid w:val="0016055B"/>
    <w:rsid w:val="001621CF"/>
    <w:rsid w:val="00162DF6"/>
    <w:rsid w:val="00163228"/>
    <w:rsid w:val="00164067"/>
    <w:rsid w:val="00165FAA"/>
    <w:rsid w:val="001665C1"/>
    <w:rsid w:val="00171C7B"/>
    <w:rsid w:val="00172CB4"/>
    <w:rsid w:val="00173FA7"/>
    <w:rsid w:val="00174F1F"/>
    <w:rsid w:val="00176712"/>
    <w:rsid w:val="001830BE"/>
    <w:rsid w:val="00184DAC"/>
    <w:rsid w:val="001856AC"/>
    <w:rsid w:val="0018583F"/>
    <w:rsid w:val="00187A3B"/>
    <w:rsid w:val="00191351"/>
    <w:rsid w:val="00193684"/>
    <w:rsid w:val="00193F77"/>
    <w:rsid w:val="001940B6"/>
    <w:rsid w:val="00195AE7"/>
    <w:rsid w:val="001960A0"/>
    <w:rsid w:val="0019764B"/>
    <w:rsid w:val="001A3252"/>
    <w:rsid w:val="001A34E0"/>
    <w:rsid w:val="001A669B"/>
    <w:rsid w:val="001A6782"/>
    <w:rsid w:val="001B0C38"/>
    <w:rsid w:val="001B2722"/>
    <w:rsid w:val="001B3A59"/>
    <w:rsid w:val="001B69A8"/>
    <w:rsid w:val="001B7508"/>
    <w:rsid w:val="001C12A8"/>
    <w:rsid w:val="001C221D"/>
    <w:rsid w:val="001C2E43"/>
    <w:rsid w:val="001C5B6A"/>
    <w:rsid w:val="001D20A6"/>
    <w:rsid w:val="001D730A"/>
    <w:rsid w:val="001D7DD8"/>
    <w:rsid w:val="001E1630"/>
    <w:rsid w:val="001E52FD"/>
    <w:rsid w:val="001E6AF4"/>
    <w:rsid w:val="001F1611"/>
    <w:rsid w:val="001F24AC"/>
    <w:rsid w:val="001F3612"/>
    <w:rsid w:val="001F3B06"/>
    <w:rsid w:val="001F6DCF"/>
    <w:rsid w:val="002019A5"/>
    <w:rsid w:val="00202B9D"/>
    <w:rsid w:val="00203F7A"/>
    <w:rsid w:val="00204A41"/>
    <w:rsid w:val="00205B9E"/>
    <w:rsid w:val="00207011"/>
    <w:rsid w:val="00207063"/>
    <w:rsid w:val="00211672"/>
    <w:rsid w:val="00212E9D"/>
    <w:rsid w:val="00215ABA"/>
    <w:rsid w:val="00220BC9"/>
    <w:rsid w:val="00221C75"/>
    <w:rsid w:val="00222CB6"/>
    <w:rsid w:val="00223DEB"/>
    <w:rsid w:val="00230C1F"/>
    <w:rsid w:val="00231AAA"/>
    <w:rsid w:val="002342E4"/>
    <w:rsid w:val="002368BC"/>
    <w:rsid w:val="00244804"/>
    <w:rsid w:val="0024500E"/>
    <w:rsid w:val="0024721A"/>
    <w:rsid w:val="002476E2"/>
    <w:rsid w:val="0025104F"/>
    <w:rsid w:val="002626A5"/>
    <w:rsid w:val="00262B4D"/>
    <w:rsid w:val="00263437"/>
    <w:rsid w:val="00263A6C"/>
    <w:rsid w:val="00264A66"/>
    <w:rsid w:val="00266973"/>
    <w:rsid w:val="00266EC6"/>
    <w:rsid w:val="00267006"/>
    <w:rsid w:val="00270C58"/>
    <w:rsid w:val="00273C75"/>
    <w:rsid w:val="002767AF"/>
    <w:rsid w:val="002768CD"/>
    <w:rsid w:val="002771FD"/>
    <w:rsid w:val="00277928"/>
    <w:rsid w:val="00277FAD"/>
    <w:rsid w:val="00283405"/>
    <w:rsid w:val="002856FF"/>
    <w:rsid w:val="00285C6B"/>
    <w:rsid w:val="002871F5"/>
    <w:rsid w:val="00290F02"/>
    <w:rsid w:val="00292FE2"/>
    <w:rsid w:val="00294CE3"/>
    <w:rsid w:val="00296F21"/>
    <w:rsid w:val="00297581"/>
    <w:rsid w:val="002A42B1"/>
    <w:rsid w:val="002A6781"/>
    <w:rsid w:val="002A7008"/>
    <w:rsid w:val="002A7AEC"/>
    <w:rsid w:val="002A7B5E"/>
    <w:rsid w:val="002A7D58"/>
    <w:rsid w:val="002B4402"/>
    <w:rsid w:val="002B6841"/>
    <w:rsid w:val="002C13FE"/>
    <w:rsid w:val="002C63FE"/>
    <w:rsid w:val="002C7D3C"/>
    <w:rsid w:val="002D060B"/>
    <w:rsid w:val="002D10E4"/>
    <w:rsid w:val="002D1874"/>
    <w:rsid w:val="002D1A7B"/>
    <w:rsid w:val="002D1B65"/>
    <w:rsid w:val="002D2EE0"/>
    <w:rsid w:val="002D47AF"/>
    <w:rsid w:val="002D5EFC"/>
    <w:rsid w:val="002D72B9"/>
    <w:rsid w:val="002D7D5C"/>
    <w:rsid w:val="002E0EDE"/>
    <w:rsid w:val="002E60EB"/>
    <w:rsid w:val="002E6830"/>
    <w:rsid w:val="002E7CD8"/>
    <w:rsid w:val="002F1FF3"/>
    <w:rsid w:val="002F2094"/>
    <w:rsid w:val="002F2583"/>
    <w:rsid w:val="002F5133"/>
    <w:rsid w:val="002F5237"/>
    <w:rsid w:val="002F69E3"/>
    <w:rsid w:val="003002E9"/>
    <w:rsid w:val="00301B45"/>
    <w:rsid w:val="003042F9"/>
    <w:rsid w:val="00312BD5"/>
    <w:rsid w:val="00313E87"/>
    <w:rsid w:val="0031417F"/>
    <w:rsid w:val="0031483C"/>
    <w:rsid w:val="00322895"/>
    <w:rsid w:val="003306F5"/>
    <w:rsid w:val="003328CD"/>
    <w:rsid w:val="0033344B"/>
    <w:rsid w:val="00334B64"/>
    <w:rsid w:val="00335EB9"/>
    <w:rsid w:val="00336FC5"/>
    <w:rsid w:val="0033714C"/>
    <w:rsid w:val="00340805"/>
    <w:rsid w:val="00344BD9"/>
    <w:rsid w:val="003502CD"/>
    <w:rsid w:val="00350E5D"/>
    <w:rsid w:val="00351737"/>
    <w:rsid w:val="00351AD3"/>
    <w:rsid w:val="003532D9"/>
    <w:rsid w:val="003537B5"/>
    <w:rsid w:val="00353865"/>
    <w:rsid w:val="00355E2A"/>
    <w:rsid w:val="0035614A"/>
    <w:rsid w:val="003573D7"/>
    <w:rsid w:val="00357CC2"/>
    <w:rsid w:val="0036699E"/>
    <w:rsid w:val="003731FB"/>
    <w:rsid w:val="003740A7"/>
    <w:rsid w:val="00374448"/>
    <w:rsid w:val="003744D5"/>
    <w:rsid w:val="00376130"/>
    <w:rsid w:val="00380AC7"/>
    <w:rsid w:val="00392697"/>
    <w:rsid w:val="00393098"/>
    <w:rsid w:val="003A0C59"/>
    <w:rsid w:val="003A2891"/>
    <w:rsid w:val="003A6804"/>
    <w:rsid w:val="003A6C71"/>
    <w:rsid w:val="003B18A9"/>
    <w:rsid w:val="003B1A5A"/>
    <w:rsid w:val="003B2DEA"/>
    <w:rsid w:val="003B6720"/>
    <w:rsid w:val="003C247D"/>
    <w:rsid w:val="003C2496"/>
    <w:rsid w:val="003C2DE4"/>
    <w:rsid w:val="003C2E38"/>
    <w:rsid w:val="003C3F16"/>
    <w:rsid w:val="003D040C"/>
    <w:rsid w:val="003D1539"/>
    <w:rsid w:val="003E3DDD"/>
    <w:rsid w:val="003E5A71"/>
    <w:rsid w:val="003E5AE6"/>
    <w:rsid w:val="003E6602"/>
    <w:rsid w:val="003F2A99"/>
    <w:rsid w:val="003F3736"/>
    <w:rsid w:val="003F449F"/>
    <w:rsid w:val="003F48CE"/>
    <w:rsid w:val="003F52B9"/>
    <w:rsid w:val="00400303"/>
    <w:rsid w:val="00400AFD"/>
    <w:rsid w:val="00401567"/>
    <w:rsid w:val="004022E2"/>
    <w:rsid w:val="00402BB0"/>
    <w:rsid w:val="00412719"/>
    <w:rsid w:val="004155AC"/>
    <w:rsid w:val="00416E99"/>
    <w:rsid w:val="00417B4C"/>
    <w:rsid w:val="0042008D"/>
    <w:rsid w:val="00422A20"/>
    <w:rsid w:val="0043046A"/>
    <w:rsid w:val="00433246"/>
    <w:rsid w:val="00436295"/>
    <w:rsid w:val="00436AB0"/>
    <w:rsid w:val="00436B85"/>
    <w:rsid w:val="004404F6"/>
    <w:rsid w:val="004410FF"/>
    <w:rsid w:val="0044145F"/>
    <w:rsid w:val="00443860"/>
    <w:rsid w:val="00444204"/>
    <w:rsid w:val="00447515"/>
    <w:rsid w:val="00447F66"/>
    <w:rsid w:val="0045070A"/>
    <w:rsid w:val="004516C2"/>
    <w:rsid w:val="00453F3D"/>
    <w:rsid w:val="004556C0"/>
    <w:rsid w:val="00460F51"/>
    <w:rsid w:val="00461853"/>
    <w:rsid w:val="00461ED5"/>
    <w:rsid w:val="00473E4C"/>
    <w:rsid w:val="00481490"/>
    <w:rsid w:val="00482B2E"/>
    <w:rsid w:val="00482DA9"/>
    <w:rsid w:val="0048466E"/>
    <w:rsid w:val="0048697E"/>
    <w:rsid w:val="004918DB"/>
    <w:rsid w:val="00495D6D"/>
    <w:rsid w:val="00497EBA"/>
    <w:rsid w:val="004A5C48"/>
    <w:rsid w:val="004A6D0A"/>
    <w:rsid w:val="004B0FA1"/>
    <w:rsid w:val="004B226D"/>
    <w:rsid w:val="004B26F2"/>
    <w:rsid w:val="004B2A61"/>
    <w:rsid w:val="004B4D2F"/>
    <w:rsid w:val="004B755F"/>
    <w:rsid w:val="004C3DA7"/>
    <w:rsid w:val="004C41D2"/>
    <w:rsid w:val="004C4698"/>
    <w:rsid w:val="004C4A1C"/>
    <w:rsid w:val="004C7241"/>
    <w:rsid w:val="004D053E"/>
    <w:rsid w:val="004D0B7D"/>
    <w:rsid w:val="004D1BB0"/>
    <w:rsid w:val="004D6D91"/>
    <w:rsid w:val="004E05DE"/>
    <w:rsid w:val="004E1B45"/>
    <w:rsid w:val="004E243D"/>
    <w:rsid w:val="004E630B"/>
    <w:rsid w:val="004E64E2"/>
    <w:rsid w:val="004E6839"/>
    <w:rsid w:val="004E6F94"/>
    <w:rsid w:val="004F1E9B"/>
    <w:rsid w:val="004F2F88"/>
    <w:rsid w:val="004F6D8B"/>
    <w:rsid w:val="00504036"/>
    <w:rsid w:val="00504CCA"/>
    <w:rsid w:val="00504DF0"/>
    <w:rsid w:val="0050766F"/>
    <w:rsid w:val="00512436"/>
    <w:rsid w:val="005159E1"/>
    <w:rsid w:val="0051645D"/>
    <w:rsid w:val="005175B9"/>
    <w:rsid w:val="005175E2"/>
    <w:rsid w:val="00517F94"/>
    <w:rsid w:val="00520BFF"/>
    <w:rsid w:val="00526782"/>
    <w:rsid w:val="00527701"/>
    <w:rsid w:val="005302D5"/>
    <w:rsid w:val="00533DFB"/>
    <w:rsid w:val="005378CB"/>
    <w:rsid w:val="00541727"/>
    <w:rsid w:val="005464C0"/>
    <w:rsid w:val="005507BF"/>
    <w:rsid w:val="00551D1F"/>
    <w:rsid w:val="0055599D"/>
    <w:rsid w:val="00555EA5"/>
    <w:rsid w:val="005579FD"/>
    <w:rsid w:val="00562105"/>
    <w:rsid w:val="00562A3C"/>
    <w:rsid w:val="0056424D"/>
    <w:rsid w:val="005660A1"/>
    <w:rsid w:val="00566B7B"/>
    <w:rsid w:val="00567CA1"/>
    <w:rsid w:val="00570208"/>
    <w:rsid w:val="005716D2"/>
    <w:rsid w:val="00572701"/>
    <w:rsid w:val="005742B8"/>
    <w:rsid w:val="00576482"/>
    <w:rsid w:val="005770C4"/>
    <w:rsid w:val="00577319"/>
    <w:rsid w:val="005774F2"/>
    <w:rsid w:val="00582BE0"/>
    <w:rsid w:val="00584C3B"/>
    <w:rsid w:val="00591FEC"/>
    <w:rsid w:val="005931D2"/>
    <w:rsid w:val="00593ABB"/>
    <w:rsid w:val="00594391"/>
    <w:rsid w:val="00595986"/>
    <w:rsid w:val="00597F6F"/>
    <w:rsid w:val="005A0C30"/>
    <w:rsid w:val="005A2CA3"/>
    <w:rsid w:val="005A3165"/>
    <w:rsid w:val="005A4A5E"/>
    <w:rsid w:val="005A65B2"/>
    <w:rsid w:val="005A6F6C"/>
    <w:rsid w:val="005B01BF"/>
    <w:rsid w:val="005B30AC"/>
    <w:rsid w:val="005B45A5"/>
    <w:rsid w:val="005B65D6"/>
    <w:rsid w:val="005C0C5B"/>
    <w:rsid w:val="005C371E"/>
    <w:rsid w:val="005C37A9"/>
    <w:rsid w:val="005C41FB"/>
    <w:rsid w:val="005C5F64"/>
    <w:rsid w:val="005D47C8"/>
    <w:rsid w:val="005D5295"/>
    <w:rsid w:val="005E2FEF"/>
    <w:rsid w:val="005E4DBD"/>
    <w:rsid w:val="005E687B"/>
    <w:rsid w:val="005E6AAE"/>
    <w:rsid w:val="005E7B82"/>
    <w:rsid w:val="005F07BB"/>
    <w:rsid w:val="005F1114"/>
    <w:rsid w:val="005F3249"/>
    <w:rsid w:val="005F4093"/>
    <w:rsid w:val="006041A5"/>
    <w:rsid w:val="006068F8"/>
    <w:rsid w:val="00607C93"/>
    <w:rsid w:val="00611454"/>
    <w:rsid w:val="006125FD"/>
    <w:rsid w:val="00612C7E"/>
    <w:rsid w:val="0061339D"/>
    <w:rsid w:val="00615C75"/>
    <w:rsid w:val="00617975"/>
    <w:rsid w:val="00621660"/>
    <w:rsid w:val="006255D2"/>
    <w:rsid w:val="00626CE5"/>
    <w:rsid w:val="006275F8"/>
    <w:rsid w:val="0063073B"/>
    <w:rsid w:val="00631D32"/>
    <w:rsid w:val="00632283"/>
    <w:rsid w:val="00632479"/>
    <w:rsid w:val="006345B3"/>
    <w:rsid w:val="006375F4"/>
    <w:rsid w:val="00637A90"/>
    <w:rsid w:val="00637F27"/>
    <w:rsid w:val="006465A4"/>
    <w:rsid w:val="006505B3"/>
    <w:rsid w:val="006505C0"/>
    <w:rsid w:val="00650D98"/>
    <w:rsid w:val="00651E07"/>
    <w:rsid w:val="006545A6"/>
    <w:rsid w:val="00662B89"/>
    <w:rsid w:val="006632AE"/>
    <w:rsid w:val="006663E0"/>
    <w:rsid w:val="00666FC7"/>
    <w:rsid w:val="006678BB"/>
    <w:rsid w:val="00670D59"/>
    <w:rsid w:val="00670FA1"/>
    <w:rsid w:val="00672A4E"/>
    <w:rsid w:val="00673788"/>
    <w:rsid w:val="006738E5"/>
    <w:rsid w:val="006745D8"/>
    <w:rsid w:val="006751B9"/>
    <w:rsid w:val="00676C10"/>
    <w:rsid w:val="00676C85"/>
    <w:rsid w:val="00677022"/>
    <w:rsid w:val="00680FC5"/>
    <w:rsid w:val="006861F7"/>
    <w:rsid w:val="00687FB5"/>
    <w:rsid w:val="00697C8B"/>
    <w:rsid w:val="006A39D5"/>
    <w:rsid w:val="006A4F09"/>
    <w:rsid w:val="006A52D4"/>
    <w:rsid w:val="006A54DF"/>
    <w:rsid w:val="006A7759"/>
    <w:rsid w:val="006B1C50"/>
    <w:rsid w:val="006B22D4"/>
    <w:rsid w:val="006B342C"/>
    <w:rsid w:val="006B590E"/>
    <w:rsid w:val="006B5AC9"/>
    <w:rsid w:val="006C0939"/>
    <w:rsid w:val="006C0D23"/>
    <w:rsid w:val="006C1768"/>
    <w:rsid w:val="006C2443"/>
    <w:rsid w:val="006C5871"/>
    <w:rsid w:val="006D0922"/>
    <w:rsid w:val="006D1B14"/>
    <w:rsid w:val="006D332A"/>
    <w:rsid w:val="006D3427"/>
    <w:rsid w:val="006D714A"/>
    <w:rsid w:val="006E4CA3"/>
    <w:rsid w:val="006E582C"/>
    <w:rsid w:val="006E6422"/>
    <w:rsid w:val="006F381C"/>
    <w:rsid w:val="006F477A"/>
    <w:rsid w:val="00702137"/>
    <w:rsid w:val="00705BA2"/>
    <w:rsid w:val="00705FBF"/>
    <w:rsid w:val="00707ABF"/>
    <w:rsid w:val="007113B6"/>
    <w:rsid w:val="00711D28"/>
    <w:rsid w:val="00712945"/>
    <w:rsid w:val="00714A35"/>
    <w:rsid w:val="007159AC"/>
    <w:rsid w:val="00715E21"/>
    <w:rsid w:val="0071628C"/>
    <w:rsid w:val="00716BD2"/>
    <w:rsid w:val="0071753A"/>
    <w:rsid w:val="00721575"/>
    <w:rsid w:val="007234F0"/>
    <w:rsid w:val="00724C0C"/>
    <w:rsid w:val="007332BD"/>
    <w:rsid w:val="00733639"/>
    <w:rsid w:val="007341B1"/>
    <w:rsid w:val="00734284"/>
    <w:rsid w:val="00736603"/>
    <w:rsid w:val="00736C08"/>
    <w:rsid w:val="00736EBB"/>
    <w:rsid w:val="007405C1"/>
    <w:rsid w:val="007409FE"/>
    <w:rsid w:val="00740DB3"/>
    <w:rsid w:val="00741CEB"/>
    <w:rsid w:val="00742436"/>
    <w:rsid w:val="00744BE4"/>
    <w:rsid w:val="00745425"/>
    <w:rsid w:val="00746D6D"/>
    <w:rsid w:val="00747EBE"/>
    <w:rsid w:val="00750482"/>
    <w:rsid w:val="00755E4A"/>
    <w:rsid w:val="0076111A"/>
    <w:rsid w:val="00764324"/>
    <w:rsid w:val="00767A31"/>
    <w:rsid w:val="0077206F"/>
    <w:rsid w:val="00773FD1"/>
    <w:rsid w:val="00774EA0"/>
    <w:rsid w:val="00781B32"/>
    <w:rsid w:val="00784DC6"/>
    <w:rsid w:val="007875F0"/>
    <w:rsid w:val="00787B77"/>
    <w:rsid w:val="007910BD"/>
    <w:rsid w:val="00792A40"/>
    <w:rsid w:val="007961C1"/>
    <w:rsid w:val="00796CCA"/>
    <w:rsid w:val="007A1C02"/>
    <w:rsid w:val="007A43DE"/>
    <w:rsid w:val="007B46C2"/>
    <w:rsid w:val="007B4F39"/>
    <w:rsid w:val="007B52C5"/>
    <w:rsid w:val="007B713B"/>
    <w:rsid w:val="007C29F2"/>
    <w:rsid w:val="007C3F98"/>
    <w:rsid w:val="007C6AD5"/>
    <w:rsid w:val="007D0002"/>
    <w:rsid w:val="007D39FE"/>
    <w:rsid w:val="007D55CE"/>
    <w:rsid w:val="007D5B5F"/>
    <w:rsid w:val="007D5BCB"/>
    <w:rsid w:val="007D74CF"/>
    <w:rsid w:val="007E02A9"/>
    <w:rsid w:val="007E1FAF"/>
    <w:rsid w:val="007E315F"/>
    <w:rsid w:val="007E4468"/>
    <w:rsid w:val="007E6D69"/>
    <w:rsid w:val="007E7655"/>
    <w:rsid w:val="007E7AA1"/>
    <w:rsid w:val="007F280F"/>
    <w:rsid w:val="007F4440"/>
    <w:rsid w:val="007F5002"/>
    <w:rsid w:val="007F6CBF"/>
    <w:rsid w:val="007F7B45"/>
    <w:rsid w:val="00802137"/>
    <w:rsid w:val="00802684"/>
    <w:rsid w:val="00804DEA"/>
    <w:rsid w:val="00806853"/>
    <w:rsid w:val="00807168"/>
    <w:rsid w:val="00810473"/>
    <w:rsid w:val="00811D76"/>
    <w:rsid w:val="008134F6"/>
    <w:rsid w:val="008139B5"/>
    <w:rsid w:val="00813A80"/>
    <w:rsid w:val="00813FD2"/>
    <w:rsid w:val="00816C76"/>
    <w:rsid w:val="00816FCE"/>
    <w:rsid w:val="0082046A"/>
    <w:rsid w:val="008207B4"/>
    <w:rsid w:val="00821575"/>
    <w:rsid w:val="00821771"/>
    <w:rsid w:val="0082272D"/>
    <w:rsid w:val="00823EA3"/>
    <w:rsid w:val="008303D4"/>
    <w:rsid w:val="00831824"/>
    <w:rsid w:val="008326B3"/>
    <w:rsid w:val="008340B1"/>
    <w:rsid w:val="00835C83"/>
    <w:rsid w:val="0083640C"/>
    <w:rsid w:val="00845B2A"/>
    <w:rsid w:val="00846B13"/>
    <w:rsid w:val="00855B80"/>
    <w:rsid w:val="00855EE8"/>
    <w:rsid w:val="008612B8"/>
    <w:rsid w:val="00861DB4"/>
    <w:rsid w:val="00862796"/>
    <w:rsid w:val="00862F51"/>
    <w:rsid w:val="00863D2D"/>
    <w:rsid w:val="00863F78"/>
    <w:rsid w:val="008655D5"/>
    <w:rsid w:val="00866AD4"/>
    <w:rsid w:val="008672AC"/>
    <w:rsid w:val="008728B8"/>
    <w:rsid w:val="00873A7D"/>
    <w:rsid w:val="00873AF4"/>
    <w:rsid w:val="00875B50"/>
    <w:rsid w:val="00876514"/>
    <w:rsid w:val="00876893"/>
    <w:rsid w:val="00880622"/>
    <w:rsid w:val="00880A7E"/>
    <w:rsid w:val="00881239"/>
    <w:rsid w:val="00882CED"/>
    <w:rsid w:val="008835D6"/>
    <w:rsid w:val="008853D7"/>
    <w:rsid w:val="00887411"/>
    <w:rsid w:val="0088777E"/>
    <w:rsid w:val="008879FE"/>
    <w:rsid w:val="00892464"/>
    <w:rsid w:val="00893655"/>
    <w:rsid w:val="00893A1A"/>
    <w:rsid w:val="008A479A"/>
    <w:rsid w:val="008A4E3B"/>
    <w:rsid w:val="008A66C1"/>
    <w:rsid w:val="008B24CB"/>
    <w:rsid w:val="008B38C0"/>
    <w:rsid w:val="008B41BA"/>
    <w:rsid w:val="008B615B"/>
    <w:rsid w:val="008B6579"/>
    <w:rsid w:val="008B6944"/>
    <w:rsid w:val="008B71C1"/>
    <w:rsid w:val="008C0713"/>
    <w:rsid w:val="008C19AD"/>
    <w:rsid w:val="008C20F7"/>
    <w:rsid w:val="008C3899"/>
    <w:rsid w:val="008C595F"/>
    <w:rsid w:val="008C598F"/>
    <w:rsid w:val="008C5EEB"/>
    <w:rsid w:val="008C6184"/>
    <w:rsid w:val="008D04CB"/>
    <w:rsid w:val="008D0A62"/>
    <w:rsid w:val="008D140C"/>
    <w:rsid w:val="008D1DE9"/>
    <w:rsid w:val="008D2C73"/>
    <w:rsid w:val="008D4975"/>
    <w:rsid w:val="008D5AFA"/>
    <w:rsid w:val="008E1E88"/>
    <w:rsid w:val="008E2E8D"/>
    <w:rsid w:val="008E67F3"/>
    <w:rsid w:val="008E681A"/>
    <w:rsid w:val="008E7500"/>
    <w:rsid w:val="008F4536"/>
    <w:rsid w:val="00900E9B"/>
    <w:rsid w:val="00903F24"/>
    <w:rsid w:val="00904CDF"/>
    <w:rsid w:val="009052FC"/>
    <w:rsid w:val="009074E1"/>
    <w:rsid w:val="00910887"/>
    <w:rsid w:val="009119C8"/>
    <w:rsid w:val="00912271"/>
    <w:rsid w:val="0091306C"/>
    <w:rsid w:val="00914D21"/>
    <w:rsid w:val="00914F90"/>
    <w:rsid w:val="009166CB"/>
    <w:rsid w:val="00917F1D"/>
    <w:rsid w:val="00921067"/>
    <w:rsid w:val="0092714B"/>
    <w:rsid w:val="00927256"/>
    <w:rsid w:val="00931E79"/>
    <w:rsid w:val="00932B54"/>
    <w:rsid w:val="009353E3"/>
    <w:rsid w:val="00935D41"/>
    <w:rsid w:val="0093608B"/>
    <w:rsid w:val="0093685D"/>
    <w:rsid w:val="00937EFA"/>
    <w:rsid w:val="0094287A"/>
    <w:rsid w:val="009451DF"/>
    <w:rsid w:val="009457E8"/>
    <w:rsid w:val="00945B29"/>
    <w:rsid w:val="0094673E"/>
    <w:rsid w:val="0094691B"/>
    <w:rsid w:val="00950106"/>
    <w:rsid w:val="00953FDB"/>
    <w:rsid w:val="009558FC"/>
    <w:rsid w:val="009559F1"/>
    <w:rsid w:val="009629E4"/>
    <w:rsid w:val="00962C92"/>
    <w:rsid w:val="009669DC"/>
    <w:rsid w:val="009703D4"/>
    <w:rsid w:val="009726B9"/>
    <w:rsid w:val="00972BE1"/>
    <w:rsid w:val="00973989"/>
    <w:rsid w:val="00974125"/>
    <w:rsid w:val="00974B30"/>
    <w:rsid w:val="00977291"/>
    <w:rsid w:val="00977BF8"/>
    <w:rsid w:val="0098254D"/>
    <w:rsid w:val="00987A1A"/>
    <w:rsid w:val="00992BB6"/>
    <w:rsid w:val="00994072"/>
    <w:rsid w:val="00994AB9"/>
    <w:rsid w:val="00996680"/>
    <w:rsid w:val="00996739"/>
    <w:rsid w:val="009A1840"/>
    <w:rsid w:val="009A55CA"/>
    <w:rsid w:val="009B24F2"/>
    <w:rsid w:val="009B459A"/>
    <w:rsid w:val="009C16CA"/>
    <w:rsid w:val="009C1CC7"/>
    <w:rsid w:val="009C7B75"/>
    <w:rsid w:val="009D7EE4"/>
    <w:rsid w:val="009E093B"/>
    <w:rsid w:val="009E234E"/>
    <w:rsid w:val="009E3572"/>
    <w:rsid w:val="009E3B36"/>
    <w:rsid w:val="009E7C41"/>
    <w:rsid w:val="009F1AA3"/>
    <w:rsid w:val="009F1E4C"/>
    <w:rsid w:val="009F41AE"/>
    <w:rsid w:val="009F7ACF"/>
    <w:rsid w:val="00A00E42"/>
    <w:rsid w:val="00A031F6"/>
    <w:rsid w:val="00A0486E"/>
    <w:rsid w:val="00A06325"/>
    <w:rsid w:val="00A06E70"/>
    <w:rsid w:val="00A07FF3"/>
    <w:rsid w:val="00A10CF3"/>
    <w:rsid w:val="00A1256D"/>
    <w:rsid w:val="00A14537"/>
    <w:rsid w:val="00A148EE"/>
    <w:rsid w:val="00A2269F"/>
    <w:rsid w:val="00A2297E"/>
    <w:rsid w:val="00A23849"/>
    <w:rsid w:val="00A23F73"/>
    <w:rsid w:val="00A26F32"/>
    <w:rsid w:val="00A303A8"/>
    <w:rsid w:val="00A33521"/>
    <w:rsid w:val="00A33ABC"/>
    <w:rsid w:val="00A345D3"/>
    <w:rsid w:val="00A34B1A"/>
    <w:rsid w:val="00A3569F"/>
    <w:rsid w:val="00A35ABC"/>
    <w:rsid w:val="00A379D9"/>
    <w:rsid w:val="00A37D33"/>
    <w:rsid w:val="00A404E8"/>
    <w:rsid w:val="00A40576"/>
    <w:rsid w:val="00A44E58"/>
    <w:rsid w:val="00A4739B"/>
    <w:rsid w:val="00A50433"/>
    <w:rsid w:val="00A51FD5"/>
    <w:rsid w:val="00A54630"/>
    <w:rsid w:val="00A54CBC"/>
    <w:rsid w:val="00A551E0"/>
    <w:rsid w:val="00A55F41"/>
    <w:rsid w:val="00A564F5"/>
    <w:rsid w:val="00A63149"/>
    <w:rsid w:val="00A637B8"/>
    <w:rsid w:val="00A63C00"/>
    <w:rsid w:val="00A65D4F"/>
    <w:rsid w:val="00A678BC"/>
    <w:rsid w:val="00A70892"/>
    <w:rsid w:val="00A769BF"/>
    <w:rsid w:val="00A80C00"/>
    <w:rsid w:val="00A81302"/>
    <w:rsid w:val="00A82CE9"/>
    <w:rsid w:val="00A837F0"/>
    <w:rsid w:val="00A83859"/>
    <w:rsid w:val="00A849D0"/>
    <w:rsid w:val="00A87AD2"/>
    <w:rsid w:val="00A9121D"/>
    <w:rsid w:val="00A92090"/>
    <w:rsid w:val="00A92A3D"/>
    <w:rsid w:val="00A968E2"/>
    <w:rsid w:val="00A97432"/>
    <w:rsid w:val="00AA42BB"/>
    <w:rsid w:val="00AA4483"/>
    <w:rsid w:val="00AA6613"/>
    <w:rsid w:val="00AB0D7F"/>
    <w:rsid w:val="00AB11CA"/>
    <w:rsid w:val="00AB2F1F"/>
    <w:rsid w:val="00AB77BE"/>
    <w:rsid w:val="00AC1DCA"/>
    <w:rsid w:val="00AC2CFE"/>
    <w:rsid w:val="00AC3B64"/>
    <w:rsid w:val="00AC7BE9"/>
    <w:rsid w:val="00AC7C35"/>
    <w:rsid w:val="00AD689E"/>
    <w:rsid w:val="00AD7894"/>
    <w:rsid w:val="00AE14C4"/>
    <w:rsid w:val="00AE6B35"/>
    <w:rsid w:val="00AE71C3"/>
    <w:rsid w:val="00AF42D2"/>
    <w:rsid w:val="00B01EF1"/>
    <w:rsid w:val="00B027BF"/>
    <w:rsid w:val="00B02D1D"/>
    <w:rsid w:val="00B06EF4"/>
    <w:rsid w:val="00B07266"/>
    <w:rsid w:val="00B126CA"/>
    <w:rsid w:val="00B16152"/>
    <w:rsid w:val="00B17173"/>
    <w:rsid w:val="00B223BC"/>
    <w:rsid w:val="00B22DD2"/>
    <w:rsid w:val="00B2332C"/>
    <w:rsid w:val="00B27C96"/>
    <w:rsid w:val="00B309E7"/>
    <w:rsid w:val="00B3152F"/>
    <w:rsid w:val="00B36347"/>
    <w:rsid w:val="00B36BC3"/>
    <w:rsid w:val="00B4071F"/>
    <w:rsid w:val="00B44B24"/>
    <w:rsid w:val="00B45065"/>
    <w:rsid w:val="00B453A7"/>
    <w:rsid w:val="00B47B77"/>
    <w:rsid w:val="00B5080C"/>
    <w:rsid w:val="00B5105B"/>
    <w:rsid w:val="00B51EC0"/>
    <w:rsid w:val="00B52120"/>
    <w:rsid w:val="00B523C3"/>
    <w:rsid w:val="00B52F62"/>
    <w:rsid w:val="00B616D2"/>
    <w:rsid w:val="00B61A02"/>
    <w:rsid w:val="00B644E3"/>
    <w:rsid w:val="00B64C3D"/>
    <w:rsid w:val="00B71F1A"/>
    <w:rsid w:val="00B72C22"/>
    <w:rsid w:val="00B812F8"/>
    <w:rsid w:val="00B83AD6"/>
    <w:rsid w:val="00B84046"/>
    <w:rsid w:val="00B8456B"/>
    <w:rsid w:val="00B8546B"/>
    <w:rsid w:val="00B85D23"/>
    <w:rsid w:val="00B87EB4"/>
    <w:rsid w:val="00B90319"/>
    <w:rsid w:val="00B90E6A"/>
    <w:rsid w:val="00B962D7"/>
    <w:rsid w:val="00BA00ED"/>
    <w:rsid w:val="00BA1221"/>
    <w:rsid w:val="00BA1EDB"/>
    <w:rsid w:val="00BA541C"/>
    <w:rsid w:val="00BB20E5"/>
    <w:rsid w:val="00BB3EDC"/>
    <w:rsid w:val="00BB5F3C"/>
    <w:rsid w:val="00BB6A9D"/>
    <w:rsid w:val="00BC0C56"/>
    <w:rsid w:val="00BC219B"/>
    <w:rsid w:val="00BC237A"/>
    <w:rsid w:val="00BD1DCF"/>
    <w:rsid w:val="00BD32B1"/>
    <w:rsid w:val="00BD36F8"/>
    <w:rsid w:val="00BD3751"/>
    <w:rsid w:val="00BD481C"/>
    <w:rsid w:val="00BD7902"/>
    <w:rsid w:val="00BE0F07"/>
    <w:rsid w:val="00BE2509"/>
    <w:rsid w:val="00BE560F"/>
    <w:rsid w:val="00BE570E"/>
    <w:rsid w:val="00BE596B"/>
    <w:rsid w:val="00BE750E"/>
    <w:rsid w:val="00BF1FAF"/>
    <w:rsid w:val="00BF26B6"/>
    <w:rsid w:val="00BF67D9"/>
    <w:rsid w:val="00BF6F61"/>
    <w:rsid w:val="00C00066"/>
    <w:rsid w:val="00C03196"/>
    <w:rsid w:val="00C07311"/>
    <w:rsid w:val="00C13A48"/>
    <w:rsid w:val="00C14191"/>
    <w:rsid w:val="00C144C2"/>
    <w:rsid w:val="00C14E82"/>
    <w:rsid w:val="00C15BC2"/>
    <w:rsid w:val="00C16125"/>
    <w:rsid w:val="00C1750C"/>
    <w:rsid w:val="00C17C7E"/>
    <w:rsid w:val="00C21520"/>
    <w:rsid w:val="00C2291A"/>
    <w:rsid w:val="00C240AD"/>
    <w:rsid w:val="00C2706E"/>
    <w:rsid w:val="00C3416A"/>
    <w:rsid w:val="00C3446A"/>
    <w:rsid w:val="00C37D41"/>
    <w:rsid w:val="00C41439"/>
    <w:rsid w:val="00C43BDF"/>
    <w:rsid w:val="00C47AB4"/>
    <w:rsid w:val="00C5144F"/>
    <w:rsid w:val="00C57822"/>
    <w:rsid w:val="00C61F66"/>
    <w:rsid w:val="00C65230"/>
    <w:rsid w:val="00C66792"/>
    <w:rsid w:val="00C718BB"/>
    <w:rsid w:val="00C726E4"/>
    <w:rsid w:val="00C7552A"/>
    <w:rsid w:val="00C7631E"/>
    <w:rsid w:val="00C8101C"/>
    <w:rsid w:val="00C849E0"/>
    <w:rsid w:val="00C904E9"/>
    <w:rsid w:val="00C906DA"/>
    <w:rsid w:val="00C95B60"/>
    <w:rsid w:val="00C95BB0"/>
    <w:rsid w:val="00C95F72"/>
    <w:rsid w:val="00CA65F9"/>
    <w:rsid w:val="00CA7942"/>
    <w:rsid w:val="00CB10AF"/>
    <w:rsid w:val="00CB1B6E"/>
    <w:rsid w:val="00CB2719"/>
    <w:rsid w:val="00CB320F"/>
    <w:rsid w:val="00CB6416"/>
    <w:rsid w:val="00CB64C7"/>
    <w:rsid w:val="00CB66E8"/>
    <w:rsid w:val="00CC0BD2"/>
    <w:rsid w:val="00CC1D4B"/>
    <w:rsid w:val="00CC2D04"/>
    <w:rsid w:val="00CC3592"/>
    <w:rsid w:val="00CC38C8"/>
    <w:rsid w:val="00CD28A0"/>
    <w:rsid w:val="00CD3529"/>
    <w:rsid w:val="00CD3CB2"/>
    <w:rsid w:val="00CD61D5"/>
    <w:rsid w:val="00CD701F"/>
    <w:rsid w:val="00CD7437"/>
    <w:rsid w:val="00CE35F5"/>
    <w:rsid w:val="00CE5C7A"/>
    <w:rsid w:val="00CE6216"/>
    <w:rsid w:val="00CE79C8"/>
    <w:rsid w:val="00CF3BFC"/>
    <w:rsid w:val="00CF41F6"/>
    <w:rsid w:val="00CF6570"/>
    <w:rsid w:val="00CF7675"/>
    <w:rsid w:val="00D00908"/>
    <w:rsid w:val="00D00B6E"/>
    <w:rsid w:val="00D01393"/>
    <w:rsid w:val="00D0634F"/>
    <w:rsid w:val="00D067B0"/>
    <w:rsid w:val="00D10A93"/>
    <w:rsid w:val="00D12ABD"/>
    <w:rsid w:val="00D14119"/>
    <w:rsid w:val="00D141D8"/>
    <w:rsid w:val="00D16557"/>
    <w:rsid w:val="00D209BE"/>
    <w:rsid w:val="00D24115"/>
    <w:rsid w:val="00D248A9"/>
    <w:rsid w:val="00D25D32"/>
    <w:rsid w:val="00D25EAB"/>
    <w:rsid w:val="00D27383"/>
    <w:rsid w:val="00D30FD3"/>
    <w:rsid w:val="00D33662"/>
    <w:rsid w:val="00D3568E"/>
    <w:rsid w:val="00D4122F"/>
    <w:rsid w:val="00D414B0"/>
    <w:rsid w:val="00D417F9"/>
    <w:rsid w:val="00D45A37"/>
    <w:rsid w:val="00D46D3A"/>
    <w:rsid w:val="00D47C86"/>
    <w:rsid w:val="00D556A9"/>
    <w:rsid w:val="00D56801"/>
    <w:rsid w:val="00D6052C"/>
    <w:rsid w:val="00D651AF"/>
    <w:rsid w:val="00D6564E"/>
    <w:rsid w:val="00D67E9B"/>
    <w:rsid w:val="00D714EB"/>
    <w:rsid w:val="00D71D1F"/>
    <w:rsid w:val="00D731D3"/>
    <w:rsid w:val="00D7475A"/>
    <w:rsid w:val="00D761B6"/>
    <w:rsid w:val="00D80B8E"/>
    <w:rsid w:val="00D850FE"/>
    <w:rsid w:val="00D901AB"/>
    <w:rsid w:val="00D91546"/>
    <w:rsid w:val="00D9494E"/>
    <w:rsid w:val="00D97BB8"/>
    <w:rsid w:val="00D97D87"/>
    <w:rsid w:val="00DA26B0"/>
    <w:rsid w:val="00DA2D44"/>
    <w:rsid w:val="00DA3564"/>
    <w:rsid w:val="00DB09C5"/>
    <w:rsid w:val="00DB1A96"/>
    <w:rsid w:val="00DB2C4F"/>
    <w:rsid w:val="00DB4C3A"/>
    <w:rsid w:val="00DB5E1F"/>
    <w:rsid w:val="00DC0A5F"/>
    <w:rsid w:val="00DC1DDF"/>
    <w:rsid w:val="00DC32DD"/>
    <w:rsid w:val="00DC3785"/>
    <w:rsid w:val="00DC3B97"/>
    <w:rsid w:val="00DC632F"/>
    <w:rsid w:val="00DD4E8B"/>
    <w:rsid w:val="00DD5CA4"/>
    <w:rsid w:val="00DD688A"/>
    <w:rsid w:val="00DE0B78"/>
    <w:rsid w:val="00DE5A32"/>
    <w:rsid w:val="00DE5D3D"/>
    <w:rsid w:val="00DE7C25"/>
    <w:rsid w:val="00DF13AF"/>
    <w:rsid w:val="00DF25D7"/>
    <w:rsid w:val="00DF265B"/>
    <w:rsid w:val="00DF4684"/>
    <w:rsid w:val="00DF5C83"/>
    <w:rsid w:val="00E00B09"/>
    <w:rsid w:val="00E020E2"/>
    <w:rsid w:val="00E02ECD"/>
    <w:rsid w:val="00E02F9F"/>
    <w:rsid w:val="00E03C84"/>
    <w:rsid w:val="00E100CF"/>
    <w:rsid w:val="00E11DA3"/>
    <w:rsid w:val="00E1274A"/>
    <w:rsid w:val="00E1687F"/>
    <w:rsid w:val="00E16A86"/>
    <w:rsid w:val="00E17435"/>
    <w:rsid w:val="00E21AEB"/>
    <w:rsid w:val="00E33D16"/>
    <w:rsid w:val="00E37C2E"/>
    <w:rsid w:val="00E37EA0"/>
    <w:rsid w:val="00E41A36"/>
    <w:rsid w:val="00E4389C"/>
    <w:rsid w:val="00E438D4"/>
    <w:rsid w:val="00E4443E"/>
    <w:rsid w:val="00E52A68"/>
    <w:rsid w:val="00E53980"/>
    <w:rsid w:val="00E561A8"/>
    <w:rsid w:val="00E607C5"/>
    <w:rsid w:val="00E61308"/>
    <w:rsid w:val="00E62BA6"/>
    <w:rsid w:val="00E62D3B"/>
    <w:rsid w:val="00E71C8B"/>
    <w:rsid w:val="00E73BEE"/>
    <w:rsid w:val="00E74FFB"/>
    <w:rsid w:val="00E761DB"/>
    <w:rsid w:val="00E815C6"/>
    <w:rsid w:val="00E81D82"/>
    <w:rsid w:val="00E8202E"/>
    <w:rsid w:val="00E8447D"/>
    <w:rsid w:val="00E847AC"/>
    <w:rsid w:val="00E8485E"/>
    <w:rsid w:val="00E8519C"/>
    <w:rsid w:val="00E8545B"/>
    <w:rsid w:val="00E91B06"/>
    <w:rsid w:val="00E92288"/>
    <w:rsid w:val="00E925E3"/>
    <w:rsid w:val="00E934DD"/>
    <w:rsid w:val="00EA056F"/>
    <w:rsid w:val="00EA0885"/>
    <w:rsid w:val="00EA0B3D"/>
    <w:rsid w:val="00EA173E"/>
    <w:rsid w:val="00EA32DB"/>
    <w:rsid w:val="00EA47DD"/>
    <w:rsid w:val="00EA54D1"/>
    <w:rsid w:val="00EA796B"/>
    <w:rsid w:val="00EB4EFB"/>
    <w:rsid w:val="00EB5E41"/>
    <w:rsid w:val="00EB631B"/>
    <w:rsid w:val="00EC255A"/>
    <w:rsid w:val="00EC5726"/>
    <w:rsid w:val="00EC7B3F"/>
    <w:rsid w:val="00ED1EF6"/>
    <w:rsid w:val="00ED3155"/>
    <w:rsid w:val="00ED70C7"/>
    <w:rsid w:val="00EE3051"/>
    <w:rsid w:val="00EE6097"/>
    <w:rsid w:val="00EE75B3"/>
    <w:rsid w:val="00EF46EE"/>
    <w:rsid w:val="00EF6815"/>
    <w:rsid w:val="00F01448"/>
    <w:rsid w:val="00F04880"/>
    <w:rsid w:val="00F053AE"/>
    <w:rsid w:val="00F05588"/>
    <w:rsid w:val="00F061E9"/>
    <w:rsid w:val="00F06C34"/>
    <w:rsid w:val="00F07760"/>
    <w:rsid w:val="00F12D91"/>
    <w:rsid w:val="00F13260"/>
    <w:rsid w:val="00F1414F"/>
    <w:rsid w:val="00F1536C"/>
    <w:rsid w:val="00F15A41"/>
    <w:rsid w:val="00F15FD4"/>
    <w:rsid w:val="00F1643E"/>
    <w:rsid w:val="00F20280"/>
    <w:rsid w:val="00F22085"/>
    <w:rsid w:val="00F23771"/>
    <w:rsid w:val="00F23804"/>
    <w:rsid w:val="00F27C40"/>
    <w:rsid w:val="00F3253A"/>
    <w:rsid w:val="00F40DEA"/>
    <w:rsid w:val="00F4230A"/>
    <w:rsid w:val="00F42D09"/>
    <w:rsid w:val="00F43E50"/>
    <w:rsid w:val="00F43EFE"/>
    <w:rsid w:val="00F445F9"/>
    <w:rsid w:val="00F44E7C"/>
    <w:rsid w:val="00F53C7B"/>
    <w:rsid w:val="00F54251"/>
    <w:rsid w:val="00F5455D"/>
    <w:rsid w:val="00F56253"/>
    <w:rsid w:val="00F5779C"/>
    <w:rsid w:val="00F61B63"/>
    <w:rsid w:val="00F626E6"/>
    <w:rsid w:val="00F64F1A"/>
    <w:rsid w:val="00F6584B"/>
    <w:rsid w:val="00F663C4"/>
    <w:rsid w:val="00F668C2"/>
    <w:rsid w:val="00F706E7"/>
    <w:rsid w:val="00F721A3"/>
    <w:rsid w:val="00F7283C"/>
    <w:rsid w:val="00F80D7F"/>
    <w:rsid w:val="00F820C0"/>
    <w:rsid w:val="00F822BD"/>
    <w:rsid w:val="00F86F8D"/>
    <w:rsid w:val="00F91CC5"/>
    <w:rsid w:val="00F91DB7"/>
    <w:rsid w:val="00F92377"/>
    <w:rsid w:val="00F92530"/>
    <w:rsid w:val="00F960AD"/>
    <w:rsid w:val="00FA0E87"/>
    <w:rsid w:val="00FA1EF2"/>
    <w:rsid w:val="00FA275C"/>
    <w:rsid w:val="00FB027A"/>
    <w:rsid w:val="00FB0281"/>
    <w:rsid w:val="00FB2416"/>
    <w:rsid w:val="00FB4976"/>
    <w:rsid w:val="00FB4C5F"/>
    <w:rsid w:val="00FB7126"/>
    <w:rsid w:val="00FB74E5"/>
    <w:rsid w:val="00FB779C"/>
    <w:rsid w:val="00FB7946"/>
    <w:rsid w:val="00FB7BEE"/>
    <w:rsid w:val="00FC00B9"/>
    <w:rsid w:val="00FC24D7"/>
    <w:rsid w:val="00FC2C17"/>
    <w:rsid w:val="00FC3FDF"/>
    <w:rsid w:val="00FC5E5F"/>
    <w:rsid w:val="00FC7174"/>
    <w:rsid w:val="00FD0C86"/>
    <w:rsid w:val="00FD44E4"/>
    <w:rsid w:val="00FD7DCC"/>
    <w:rsid w:val="00FE3587"/>
    <w:rsid w:val="00FE792C"/>
    <w:rsid w:val="00FF02ED"/>
    <w:rsid w:val="00FF103A"/>
    <w:rsid w:val="00FF4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BDA62"/>
  <w15:docId w15:val="{AB85A2F8-C31D-4F2D-9D03-F7A9B1CE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D"/>
    <w:pPr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B1529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1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15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-6d">
    <w:name w:val="Estilo 2 - 6d"/>
    <w:basedOn w:val="TDC2"/>
    <w:next w:val="Normal"/>
    <w:autoRedefine/>
    <w:qFormat/>
    <w:rsid w:val="00DA26B0"/>
    <w:pPr>
      <w:numPr>
        <w:ilvl w:val="1"/>
        <w:numId w:val="1"/>
      </w:numPr>
      <w:spacing w:before="80" w:after="80"/>
      <w:outlineLvl w:val="1"/>
    </w:pPr>
    <w:rPr>
      <w:rFonts w:cs="Arial"/>
      <w:b/>
      <w:szCs w:val="20"/>
      <w:lang w:val="es-ES_tradnl" w:eastAsia="es-ES"/>
    </w:rPr>
  </w:style>
  <w:style w:type="paragraph" w:customStyle="1" w:styleId="Estilo1-6d">
    <w:name w:val="Estilo1 - 6d"/>
    <w:basedOn w:val="Ttulo1"/>
    <w:next w:val="Normal"/>
    <w:qFormat/>
    <w:rsid w:val="00950106"/>
    <w:pPr>
      <w:numPr>
        <w:numId w:val="1"/>
      </w:numPr>
      <w:spacing w:before="0"/>
      <w:jc w:val="both"/>
    </w:pPr>
    <w:rPr>
      <w:rFonts w:ascii="Trebuchet MS" w:hAnsi="Trebuchet MS" w:cstheme="minorHAnsi"/>
      <w:bCs w:val="0"/>
      <w:caps/>
      <w:color w:val="auto"/>
      <w:sz w:val="24"/>
      <w:szCs w:val="36"/>
      <w:lang w:val="es-ES_tradnl" w:eastAsia="es-ES"/>
    </w:rPr>
  </w:style>
  <w:style w:type="paragraph" w:customStyle="1" w:styleId="Estilo3-6d">
    <w:name w:val="Estilo 3 - 6d"/>
    <w:basedOn w:val="Ttulo3"/>
    <w:next w:val="Normal"/>
    <w:qFormat/>
    <w:rsid w:val="000B1529"/>
    <w:pPr>
      <w:numPr>
        <w:ilvl w:val="2"/>
        <w:numId w:val="1"/>
      </w:numPr>
      <w:spacing w:before="0" w:after="40"/>
      <w:jc w:val="both"/>
    </w:pPr>
    <w:rPr>
      <w:rFonts w:ascii="Trebuchet MS" w:hAnsi="Trebuchet MS"/>
      <w:bCs w:val="0"/>
      <w:color w:val="auto"/>
    </w:rPr>
  </w:style>
  <w:style w:type="paragraph" w:customStyle="1" w:styleId="Estilo4-6d">
    <w:name w:val="Estilo 4 - 6d"/>
    <w:basedOn w:val="Ttulo4"/>
    <w:next w:val="Normal"/>
    <w:qFormat/>
    <w:rsid w:val="000B1529"/>
    <w:pPr>
      <w:keepLines w:val="0"/>
      <w:numPr>
        <w:ilvl w:val="3"/>
        <w:numId w:val="1"/>
      </w:numPr>
      <w:spacing w:before="0" w:after="40"/>
    </w:pPr>
    <w:rPr>
      <w:rFonts w:ascii="Trebuchet MS" w:eastAsia="Times New Roman" w:hAnsi="Trebuchet MS" w:cs="Times New Roman"/>
      <w:bCs w:val="0"/>
      <w:i w:val="0"/>
      <w:iCs w:val="0"/>
      <w:color w:val="auto"/>
      <w:szCs w:val="20"/>
      <w:lang w:val="es-ES_tradnl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B1529"/>
    <w:pPr>
      <w:spacing w:after="100"/>
    </w:pPr>
  </w:style>
  <w:style w:type="paragraph" w:customStyle="1" w:styleId="Titulogeneral-6d">
    <w:name w:val="Titulo general - 6d"/>
    <w:basedOn w:val="Normal"/>
    <w:next w:val="Normal"/>
    <w:qFormat/>
    <w:rsid w:val="000B1529"/>
    <w:pPr>
      <w:spacing w:after="40"/>
      <w:jc w:val="both"/>
    </w:pPr>
    <w:rPr>
      <w:rFonts w:cs="Arial"/>
      <w:b/>
      <w:szCs w:val="20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B1529"/>
    <w:pPr>
      <w:spacing w:after="100"/>
      <w:ind w:left="240"/>
    </w:pPr>
  </w:style>
  <w:style w:type="character" w:customStyle="1" w:styleId="Ttulo1Car">
    <w:name w:val="Título 1 Car"/>
    <w:basedOn w:val="Fuentedeprrafopredeter"/>
    <w:link w:val="Ttulo1"/>
    <w:uiPriority w:val="9"/>
    <w:rsid w:val="000B1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152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152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Encabezado">
    <w:name w:val="header"/>
    <w:basedOn w:val="Normal"/>
    <w:link w:val="EncabezadoCar"/>
    <w:unhideWhenUsed/>
    <w:rsid w:val="000B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B15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0B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5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52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1529"/>
    <w:rPr>
      <w:rFonts w:ascii="Tahoma" w:eastAsia="Times New Roman" w:hAnsi="Tahoma" w:cs="Tahoma"/>
      <w:sz w:val="16"/>
      <w:szCs w:val="16"/>
      <w:lang w:val="en-US"/>
    </w:rPr>
  </w:style>
  <w:style w:type="character" w:styleId="Nmerodepgina">
    <w:name w:val="page number"/>
    <w:basedOn w:val="Fuentedeprrafopredeter"/>
    <w:rsid w:val="000B1529"/>
  </w:style>
  <w:style w:type="character" w:styleId="Hipervnculo">
    <w:name w:val="Hyperlink"/>
    <w:basedOn w:val="Fuentedeprrafopredeter"/>
    <w:uiPriority w:val="99"/>
    <w:unhideWhenUsed/>
    <w:rsid w:val="000B152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1529"/>
    <w:pPr>
      <w:ind w:left="720"/>
      <w:contextualSpacing/>
      <w:jc w:val="both"/>
    </w:pPr>
    <w:rPr>
      <w:rFonts w:eastAsiaTheme="minorHAnsi" w:cstheme="minorBidi"/>
      <w:szCs w:val="22"/>
    </w:rPr>
  </w:style>
  <w:style w:type="paragraph" w:customStyle="1" w:styleId="TableHeading">
    <w:name w:val="Table Heading"/>
    <w:basedOn w:val="Normal"/>
    <w:rsid w:val="00BB6A9D"/>
    <w:pPr>
      <w:spacing w:before="60" w:after="60"/>
    </w:pPr>
    <w:rPr>
      <w:rFonts w:ascii="Arial" w:eastAsia="SimSun" w:hAnsi="Arial"/>
      <w:b/>
      <w:szCs w:val="20"/>
      <w:lang w:val="de-DE"/>
    </w:rPr>
  </w:style>
  <w:style w:type="paragraph" w:customStyle="1" w:styleId="TableText">
    <w:name w:val="Table Text"/>
    <w:basedOn w:val="TableHeading"/>
    <w:rsid w:val="00BB6A9D"/>
    <w:rPr>
      <w:b w:val="0"/>
    </w:rPr>
  </w:style>
  <w:style w:type="character" w:customStyle="1" w:styleId="UserInput">
    <w:name w:val="User Input"/>
    <w:rsid w:val="00BB6A9D"/>
    <w:rPr>
      <w:rFonts w:ascii="Courier New" w:hAnsi="Courier New"/>
      <w:b/>
      <w:sz w:val="20"/>
    </w:rPr>
  </w:style>
  <w:style w:type="table" w:styleId="Tablaconcuadrcula">
    <w:name w:val="Table Grid"/>
    <w:basedOn w:val="Tablanormal"/>
    <w:uiPriority w:val="39"/>
    <w:rsid w:val="00BB6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B6A9D"/>
    <w:pPr>
      <w:spacing w:before="100" w:beforeAutospacing="1" w:after="100" w:afterAutospacing="1"/>
    </w:pPr>
    <w:rPr>
      <w:rFonts w:eastAsiaTheme="minorEastAsia"/>
      <w:lang w:eastAsia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AA6613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DE0B78"/>
    <w:pPr>
      <w:spacing w:after="0" w:line="240" w:lineRule="auto"/>
    </w:pPr>
    <w:rPr>
      <w:rFonts w:ascii="Trebuchet MS" w:eastAsia="Times New Roman" w:hAnsi="Trebuchet MS" w:cs="Times New Roman"/>
      <w:sz w:val="20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AC1DCA"/>
    <w:pPr>
      <w:spacing w:after="100"/>
      <w:ind w:left="400"/>
    </w:pPr>
  </w:style>
  <w:style w:type="paragraph" w:styleId="TDC4">
    <w:name w:val="toc 4"/>
    <w:basedOn w:val="Normal"/>
    <w:next w:val="Normal"/>
    <w:autoRedefine/>
    <w:uiPriority w:val="39"/>
    <w:unhideWhenUsed/>
    <w:rsid w:val="00AC1DCA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AC1DCA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AC1DCA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AC1DCA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AC1DCA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AC1DCA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eastAsia="es-MX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904E9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904E9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A52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A52D4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A52D4"/>
    <w:rPr>
      <w:rFonts w:ascii="Trebuchet MS" w:eastAsia="Times New Roman" w:hAnsi="Trebuchet MS" w:cs="Times New Roman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AD689E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Textonotapie">
    <w:name w:val="footnote text"/>
    <w:basedOn w:val="Normal"/>
    <w:link w:val="TextonotapieCar"/>
    <w:uiPriority w:val="99"/>
    <w:unhideWhenUsed/>
    <w:rsid w:val="00AD689E"/>
    <w:rPr>
      <w:rFonts w:asciiTheme="minorHAnsi" w:eastAsiaTheme="minorEastAsia" w:hAnsiTheme="minorHAnsi"/>
      <w:szCs w:val="20"/>
      <w:lang w:val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D689E"/>
    <w:rPr>
      <w:rFonts w:eastAsiaTheme="minorEastAsia" w:cs="Times New Roman"/>
      <w:sz w:val="20"/>
      <w:szCs w:val="20"/>
      <w:lang w:val="en-US"/>
    </w:rPr>
  </w:style>
  <w:style w:type="character" w:styleId="nfasissutil">
    <w:name w:val="Subtle Emphasis"/>
    <w:basedOn w:val="Fuentedeprrafopredeter"/>
    <w:uiPriority w:val="19"/>
    <w:qFormat/>
    <w:rsid w:val="00AD689E"/>
    <w:rPr>
      <w:i/>
      <w:iCs/>
    </w:rPr>
  </w:style>
  <w:style w:type="table" w:styleId="Sombreadoclaro-nfasis1">
    <w:name w:val="Light Shading Accent 1"/>
    <w:basedOn w:val="Tablanormal"/>
    <w:uiPriority w:val="60"/>
    <w:rsid w:val="00AD689E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clara">
    <w:name w:val="Grid Table Light"/>
    <w:basedOn w:val="Tablanormal"/>
    <w:uiPriority w:val="40"/>
    <w:rsid w:val="00AD68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AD68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6">
    <w:name w:val="Grid Table 1 Light Accent 6"/>
    <w:basedOn w:val="Tablanormal"/>
    <w:uiPriority w:val="46"/>
    <w:rsid w:val="00AD689E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D689E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215ABA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542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54251"/>
    <w:rPr>
      <w:rFonts w:ascii="Trebuchet MS" w:eastAsia="Times New Roman" w:hAnsi="Trebuchet MS" w:cs="Times New Roman"/>
      <w:b/>
      <w:bCs/>
      <w:sz w:val="20"/>
      <w:szCs w:val="20"/>
    </w:rPr>
  </w:style>
  <w:style w:type="character" w:customStyle="1" w:styleId="ui-provider">
    <w:name w:val="ui-provider"/>
    <w:basedOn w:val="Fuentedeprrafopredeter"/>
    <w:rsid w:val="00862796"/>
  </w:style>
  <w:style w:type="character" w:styleId="Mencinsinresolver">
    <w:name w:val="Unresolved Mention"/>
    <w:basedOn w:val="Fuentedeprrafopredeter"/>
    <w:uiPriority w:val="99"/>
    <w:semiHidden/>
    <w:unhideWhenUsed/>
    <w:rsid w:val="005C5F64"/>
    <w:rPr>
      <w:color w:val="605E5C"/>
      <w:shd w:val="clear" w:color="auto" w:fill="E1DFDD"/>
    </w:rPr>
  </w:style>
  <w:style w:type="numbering" w:customStyle="1" w:styleId="Listaactual1">
    <w:name w:val="Lista actual1"/>
    <w:uiPriority w:val="99"/>
    <w:rsid w:val="005E4DB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79A53-1C72-454F-8583-164B79192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656</Words>
  <Characters>3611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</dc:creator>
  <cp:lastModifiedBy>Lopez Marquez, Jose Adrian</cp:lastModifiedBy>
  <cp:revision>2</cp:revision>
  <cp:lastPrinted>2021-10-20T05:59:00Z</cp:lastPrinted>
  <dcterms:created xsi:type="dcterms:W3CDTF">2023-07-11T16:19:00Z</dcterms:created>
  <dcterms:modified xsi:type="dcterms:W3CDTF">2023-07-11T16:19:00Z</dcterms:modified>
</cp:coreProperties>
</file>